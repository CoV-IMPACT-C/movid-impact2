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754E" w14:textId="77777777" w:rsidR="00006869" w:rsidRDefault="00006869">
      <w:pPr>
        <w:pStyle w:val="BodyText"/>
        <w:spacing w:before="3"/>
        <w:rPr>
          <w:sz w:val="19"/>
        </w:rPr>
      </w:pPr>
    </w:p>
    <w:p w14:paraId="6922E81B" w14:textId="6F2A7089" w:rsidR="00006869" w:rsidRPr="00573848" w:rsidRDefault="00037538">
      <w:pPr>
        <w:pStyle w:val="Heading1"/>
        <w:spacing w:before="1"/>
        <w:ind w:left="1409"/>
        <w:rPr>
          <w:lang w:val="es-CL"/>
        </w:rPr>
      </w:pPr>
      <w:r w:rsidRPr="00573848">
        <w:rPr>
          <w:lang w:val="es-CL"/>
        </w:rPr>
        <w:t>Módulo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F.</w:t>
      </w:r>
      <w:r w:rsidRPr="00573848">
        <w:rPr>
          <w:spacing w:val="-2"/>
          <w:lang w:val="es-CL"/>
        </w:rPr>
        <w:t xml:space="preserve"> </w:t>
      </w:r>
      <w:r w:rsidR="00072371">
        <w:rPr>
          <w:lang w:val="es-CL"/>
        </w:rPr>
        <w:t>Impacto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social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de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la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pandemia</w:t>
      </w:r>
      <w:r w:rsidRPr="00573848">
        <w:rPr>
          <w:spacing w:val="-2"/>
          <w:lang w:val="es-CL"/>
        </w:rPr>
        <w:t xml:space="preserve"> </w:t>
      </w:r>
      <w:r w:rsidRPr="00573848">
        <w:rPr>
          <w:color w:val="00B050"/>
          <w:lang w:val="es-CL"/>
        </w:rPr>
        <w:t>Solo</w:t>
      </w:r>
      <w:r w:rsidRPr="00573848">
        <w:rPr>
          <w:color w:val="00B050"/>
          <w:spacing w:val="-2"/>
          <w:lang w:val="es-CL"/>
        </w:rPr>
        <w:t xml:space="preserve"> </w:t>
      </w:r>
      <w:r w:rsidRPr="00573848">
        <w:rPr>
          <w:color w:val="00B050"/>
          <w:lang w:val="es-CL"/>
        </w:rPr>
        <w:t>al</w:t>
      </w:r>
      <w:r w:rsidRPr="00573848">
        <w:rPr>
          <w:color w:val="00B050"/>
          <w:spacing w:val="-1"/>
          <w:lang w:val="es-CL"/>
        </w:rPr>
        <w:t xml:space="preserve"> </w:t>
      </w:r>
      <w:r w:rsidRPr="00573848">
        <w:rPr>
          <w:color w:val="00B050"/>
          <w:lang w:val="es-CL"/>
        </w:rPr>
        <w:t>(a</w:t>
      </w:r>
      <w:r w:rsidRPr="00573848">
        <w:rPr>
          <w:color w:val="00B050"/>
          <w:spacing w:val="-2"/>
          <w:lang w:val="es-CL"/>
        </w:rPr>
        <w:t xml:space="preserve"> </w:t>
      </w:r>
      <w:r w:rsidRPr="00573848">
        <w:rPr>
          <w:color w:val="00B050"/>
          <w:lang w:val="es-CL"/>
        </w:rPr>
        <w:t>la)</w:t>
      </w:r>
      <w:r w:rsidRPr="00573848">
        <w:rPr>
          <w:color w:val="00B050"/>
          <w:spacing w:val="-2"/>
          <w:lang w:val="es-CL"/>
        </w:rPr>
        <w:t xml:space="preserve"> </w:t>
      </w:r>
      <w:r w:rsidRPr="00573848">
        <w:rPr>
          <w:color w:val="00B050"/>
          <w:lang w:val="es-CL"/>
        </w:rPr>
        <w:t>entrevistado(a)</w:t>
      </w:r>
    </w:p>
    <w:p w14:paraId="7B2F4B8A" w14:textId="77777777" w:rsidR="00006869" w:rsidRPr="00573848" w:rsidRDefault="00006869">
      <w:pPr>
        <w:pStyle w:val="BodyText"/>
        <w:spacing w:before="1"/>
        <w:rPr>
          <w:b/>
          <w:lang w:val="es-CL"/>
        </w:rPr>
      </w:pPr>
    </w:p>
    <w:p w14:paraId="6071F760" w14:textId="77777777" w:rsidR="00006869" w:rsidRPr="00573848" w:rsidRDefault="00037538">
      <w:pPr>
        <w:pStyle w:val="BodyText"/>
        <w:spacing w:before="1"/>
        <w:ind w:left="726" w:right="773" w:hanging="567"/>
        <w:jc w:val="both"/>
        <w:rPr>
          <w:lang w:val="es-CL"/>
        </w:rPr>
      </w:pPr>
      <w:commentRangeStart w:id="0"/>
      <w:r w:rsidRPr="00573848">
        <w:rPr>
          <w:lang w:val="es-CL"/>
        </w:rPr>
        <w:t xml:space="preserve">f1.   </w:t>
      </w:r>
      <w:r w:rsidRPr="00573848">
        <w:rPr>
          <w:spacing w:val="19"/>
          <w:lang w:val="es-CL"/>
        </w:rPr>
        <w:t xml:space="preserve"> </w:t>
      </w:r>
      <w:r w:rsidRPr="00573848">
        <w:rPr>
          <w:lang w:val="es-CL"/>
        </w:rPr>
        <w:t>Considerando</w:t>
      </w:r>
      <w:r w:rsidRPr="00573848">
        <w:rPr>
          <w:spacing w:val="-5"/>
          <w:lang w:val="es-CL"/>
        </w:rPr>
        <w:t xml:space="preserve"> </w:t>
      </w:r>
      <w:r w:rsidRPr="00573848">
        <w:rPr>
          <w:lang w:val="es-CL"/>
        </w:rPr>
        <w:t>el</w:t>
      </w:r>
      <w:r w:rsidRPr="00573848">
        <w:rPr>
          <w:spacing w:val="-3"/>
          <w:lang w:val="es-CL"/>
        </w:rPr>
        <w:t xml:space="preserve"> </w:t>
      </w:r>
      <w:r w:rsidRPr="00573848">
        <w:rPr>
          <w:lang w:val="es-CL"/>
        </w:rPr>
        <w:t>tiempo</w:t>
      </w:r>
      <w:r w:rsidRPr="00573848">
        <w:rPr>
          <w:spacing w:val="-4"/>
          <w:lang w:val="es-CL"/>
        </w:rPr>
        <w:t xml:space="preserve"> </w:t>
      </w:r>
      <w:r w:rsidRPr="00573848">
        <w:rPr>
          <w:lang w:val="es-CL"/>
        </w:rPr>
        <w:t>que</w:t>
      </w:r>
      <w:r w:rsidRPr="00573848">
        <w:rPr>
          <w:spacing w:val="-5"/>
          <w:lang w:val="es-CL"/>
        </w:rPr>
        <w:t xml:space="preserve"> </w:t>
      </w:r>
      <w:r w:rsidRPr="00573848">
        <w:rPr>
          <w:lang w:val="es-CL"/>
        </w:rPr>
        <w:t>usted</w:t>
      </w:r>
      <w:r w:rsidRPr="00573848">
        <w:rPr>
          <w:spacing w:val="-4"/>
          <w:lang w:val="es-CL"/>
        </w:rPr>
        <w:t xml:space="preserve"> </w:t>
      </w:r>
      <w:r w:rsidRPr="00573848">
        <w:rPr>
          <w:lang w:val="es-CL"/>
        </w:rPr>
        <w:t>dedica</w:t>
      </w:r>
      <w:r w:rsidRPr="00573848">
        <w:rPr>
          <w:spacing w:val="-4"/>
          <w:lang w:val="es-CL"/>
        </w:rPr>
        <w:t xml:space="preserve"> </w:t>
      </w:r>
      <w:r w:rsidRPr="00573848">
        <w:rPr>
          <w:lang w:val="es-CL"/>
        </w:rPr>
        <w:t>cada</w:t>
      </w:r>
      <w:r w:rsidRPr="00573848">
        <w:rPr>
          <w:spacing w:val="-5"/>
          <w:lang w:val="es-CL"/>
        </w:rPr>
        <w:t xml:space="preserve"> </w:t>
      </w:r>
      <w:r w:rsidRPr="00573848">
        <w:rPr>
          <w:lang w:val="es-CL"/>
        </w:rPr>
        <w:t>día</w:t>
      </w:r>
      <w:r w:rsidRPr="00573848">
        <w:rPr>
          <w:spacing w:val="-4"/>
          <w:lang w:val="es-CL"/>
        </w:rPr>
        <w:t xml:space="preserve"> </w:t>
      </w:r>
      <w:r w:rsidRPr="00573848">
        <w:rPr>
          <w:lang w:val="es-CL"/>
        </w:rPr>
        <w:t>a</w:t>
      </w:r>
      <w:r w:rsidRPr="00573848">
        <w:rPr>
          <w:spacing w:val="-4"/>
          <w:lang w:val="es-CL"/>
        </w:rPr>
        <w:t xml:space="preserve"> </w:t>
      </w:r>
      <w:r w:rsidRPr="00573848">
        <w:rPr>
          <w:lang w:val="es-CL"/>
        </w:rPr>
        <w:t>las</w:t>
      </w:r>
      <w:r w:rsidRPr="00573848">
        <w:rPr>
          <w:spacing w:val="-5"/>
          <w:lang w:val="es-CL"/>
        </w:rPr>
        <w:t xml:space="preserve"> </w:t>
      </w:r>
      <w:r w:rsidRPr="00573848">
        <w:rPr>
          <w:lang w:val="es-CL"/>
        </w:rPr>
        <w:t>tareas</w:t>
      </w:r>
      <w:r w:rsidRPr="00573848">
        <w:rPr>
          <w:spacing w:val="-4"/>
          <w:lang w:val="es-CL"/>
        </w:rPr>
        <w:t xml:space="preserve"> </w:t>
      </w:r>
      <w:r w:rsidRPr="00573848">
        <w:rPr>
          <w:lang w:val="es-CL"/>
        </w:rPr>
        <w:t>domésticas</w:t>
      </w:r>
      <w:r w:rsidRPr="00573848">
        <w:rPr>
          <w:spacing w:val="-4"/>
          <w:lang w:val="es-CL"/>
        </w:rPr>
        <w:t xml:space="preserve"> </w:t>
      </w:r>
      <w:r w:rsidRPr="00573848">
        <w:rPr>
          <w:lang w:val="es-CL"/>
        </w:rPr>
        <w:t>como</w:t>
      </w:r>
      <w:r w:rsidRPr="00573848">
        <w:rPr>
          <w:spacing w:val="-5"/>
          <w:lang w:val="es-CL"/>
        </w:rPr>
        <w:t xml:space="preserve"> </w:t>
      </w:r>
      <w:r w:rsidRPr="00573848">
        <w:rPr>
          <w:lang w:val="es-CL"/>
        </w:rPr>
        <w:t>cocinar,</w:t>
      </w:r>
      <w:r w:rsidRPr="00573848">
        <w:rPr>
          <w:spacing w:val="-4"/>
          <w:lang w:val="es-CL"/>
        </w:rPr>
        <w:t xml:space="preserve"> </w:t>
      </w:r>
      <w:r w:rsidRPr="00573848">
        <w:rPr>
          <w:lang w:val="es-CL"/>
        </w:rPr>
        <w:t>hacer</w:t>
      </w:r>
      <w:r w:rsidRPr="00573848">
        <w:rPr>
          <w:spacing w:val="-4"/>
          <w:lang w:val="es-CL"/>
        </w:rPr>
        <w:t xml:space="preserve"> </w:t>
      </w:r>
      <w:r w:rsidRPr="00573848">
        <w:rPr>
          <w:lang w:val="es-CL"/>
        </w:rPr>
        <w:t>aseo</w:t>
      </w:r>
      <w:r w:rsidRPr="00573848">
        <w:rPr>
          <w:spacing w:val="-61"/>
          <w:lang w:val="es-CL"/>
        </w:rPr>
        <w:t xml:space="preserve"> </w:t>
      </w:r>
      <w:r w:rsidRPr="00573848">
        <w:rPr>
          <w:lang w:val="es-CL"/>
        </w:rPr>
        <w:t>y lavar ropa, entre otras, ¿usted diría que, comparado con la situación anterior a la crisis sanitaria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provocada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por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el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coronavirus:</w:t>
      </w:r>
    </w:p>
    <w:p w14:paraId="0F2BFCAA" w14:textId="77777777" w:rsidR="00006869" w:rsidRDefault="00037538">
      <w:pPr>
        <w:pStyle w:val="BodyText"/>
        <w:spacing w:line="238" w:lineRule="exact"/>
        <w:ind w:left="159"/>
        <w:jc w:val="both"/>
      </w:pPr>
      <w:r>
        <w:rPr>
          <w:color w:val="0070C0"/>
        </w:rPr>
        <w:t>Lea</w:t>
      </w:r>
      <w:r>
        <w:rPr>
          <w:color w:val="0070C0"/>
          <w:spacing w:val="-3"/>
        </w:rPr>
        <w:t xml:space="preserve"> </w:t>
      </w:r>
      <w:proofErr w:type="spellStart"/>
      <w:r>
        <w:rPr>
          <w:color w:val="0070C0"/>
        </w:rPr>
        <w:t>alternativas</w:t>
      </w:r>
      <w:proofErr w:type="spellEnd"/>
    </w:p>
    <w:p w14:paraId="2588B09E" w14:textId="77777777" w:rsidR="00006869" w:rsidRPr="00573848" w:rsidRDefault="00037538" w:rsidP="00037538">
      <w:pPr>
        <w:pStyle w:val="ListParagraph"/>
        <w:numPr>
          <w:ilvl w:val="0"/>
          <w:numId w:val="8"/>
        </w:numPr>
        <w:tabs>
          <w:tab w:val="left" w:pos="959"/>
          <w:tab w:val="left" w:pos="5821"/>
        </w:tabs>
        <w:spacing w:line="239" w:lineRule="exact"/>
        <w:rPr>
          <w:rFonts w:ascii="Times New Roman" w:hAnsi="Times New Roman"/>
          <w:sz w:val="20"/>
          <w:lang w:val="es-CL"/>
        </w:rPr>
      </w:pPr>
      <w:r w:rsidRPr="00573848">
        <w:rPr>
          <w:sz w:val="20"/>
          <w:lang w:val="es-CL"/>
        </w:rPr>
        <w:t>Ha</w:t>
      </w:r>
      <w:r w:rsidRPr="00573848">
        <w:rPr>
          <w:spacing w:val="-4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bajado.</w:t>
      </w:r>
      <w:r w:rsidRPr="00573848">
        <w:rPr>
          <w:spacing w:val="-3"/>
          <w:sz w:val="20"/>
          <w:lang w:val="es-CL"/>
        </w:rPr>
        <w:t xml:space="preserve"> </w:t>
      </w:r>
      <w:r>
        <w:rPr>
          <w:rFonts w:ascii="Wingdings" w:hAnsi="Wingdings"/>
          <w:sz w:val="20"/>
        </w:rPr>
        <w:t></w:t>
      </w:r>
      <w:r w:rsidRPr="00573848">
        <w:rPr>
          <w:rFonts w:ascii="Times New Roman" w:hAnsi="Times New Roman"/>
          <w:spacing w:val="7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¿Cuántas</w:t>
      </w:r>
      <w:r w:rsidRPr="00573848">
        <w:rPr>
          <w:spacing w:val="-3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horas</w:t>
      </w:r>
      <w:r w:rsidRPr="00573848">
        <w:rPr>
          <w:spacing w:val="-4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diarias</w:t>
      </w:r>
      <w:r w:rsidRPr="00573848">
        <w:rPr>
          <w:spacing w:val="-3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ha</w:t>
      </w:r>
      <w:r w:rsidRPr="00573848">
        <w:rPr>
          <w:spacing w:val="-4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 xml:space="preserve">bajado? </w:t>
      </w:r>
      <w:r w:rsidRPr="00573848">
        <w:rPr>
          <w:spacing w:val="-1"/>
          <w:sz w:val="20"/>
          <w:lang w:val="es-CL"/>
        </w:rPr>
        <w:t xml:space="preserve"> </w:t>
      </w:r>
      <w:r w:rsidRPr="00573848">
        <w:rPr>
          <w:rFonts w:ascii="Times New Roman" w:hAnsi="Times New Roman"/>
          <w:sz w:val="20"/>
          <w:u w:val="single"/>
          <w:lang w:val="es-CL"/>
        </w:rPr>
        <w:t xml:space="preserve"> </w:t>
      </w:r>
      <w:r w:rsidRPr="00573848">
        <w:rPr>
          <w:rFonts w:ascii="Times New Roman" w:hAnsi="Times New Roman"/>
          <w:sz w:val="20"/>
          <w:u w:val="single"/>
          <w:lang w:val="es-CL"/>
        </w:rPr>
        <w:tab/>
      </w:r>
    </w:p>
    <w:p w14:paraId="07EC7358" w14:textId="77777777" w:rsidR="00006869" w:rsidRDefault="00037538" w:rsidP="00037538">
      <w:pPr>
        <w:pStyle w:val="ListParagraph"/>
        <w:numPr>
          <w:ilvl w:val="0"/>
          <w:numId w:val="8"/>
        </w:numPr>
        <w:tabs>
          <w:tab w:val="left" w:pos="959"/>
        </w:tabs>
        <w:spacing w:before="7" w:line="238" w:lineRule="exact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ha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mantenido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igual.</w:t>
      </w:r>
    </w:p>
    <w:p w14:paraId="1511B78F" w14:textId="77777777" w:rsidR="00006869" w:rsidRPr="00573848" w:rsidRDefault="00037538" w:rsidP="00037538">
      <w:pPr>
        <w:pStyle w:val="ListParagraph"/>
        <w:numPr>
          <w:ilvl w:val="0"/>
          <w:numId w:val="8"/>
        </w:numPr>
        <w:tabs>
          <w:tab w:val="left" w:pos="959"/>
          <w:tab w:val="left" w:pos="5719"/>
        </w:tabs>
        <w:spacing w:line="239" w:lineRule="exact"/>
        <w:rPr>
          <w:rFonts w:ascii="Times New Roman" w:hAnsi="Times New Roman"/>
          <w:sz w:val="20"/>
          <w:lang w:val="es-CL"/>
        </w:rPr>
      </w:pPr>
      <w:r w:rsidRPr="00573848">
        <w:rPr>
          <w:sz w:val="20"/>
          <w:lang w:val="es-CL"/>
        </w:rPr>
        <w:t>Ha</w:t>
      </w:r>
      <w:r w:rsidRPr="00573848">
        <w:rPr>
          <w:spacing w:val="-4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subido.</w:t>
      </w:r>
      <w:r w:rsidRPr="00573848">
        <w:rPr>
          <w:spacing w:val="-3"/>
          <w:sz w:val="20"/>
          <w:lang w:val="es-CL"/>
        </w:rPr>
        <w:t xml:space="preserve"> </w:t>
      </w:r>
      <w:r>
        <w:rPr>
          <w:rFonts w:ascii="Wingdings" w:hAnsi="Wingdings"/>
          <w:sz w:val="20"/>
        </w:rPr>
        <w:t></w:t>
      </w:r>
      <w:r w:rsidRPr="00573848">
        <w:rPr>
          <w:rFonts w:ascii="Times New Roman" w:hAnsi="Times New Roman"/>
          <w:spacing w:val="7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¿Cuántas</w:t>
      </w:r>
      <w:r w:rsidRPr="00573848">
        <w:rPr>
          <w:spacing w:val="-3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horas</w:t>
      </w:r>
      <w:r w:rsidRPr="00573848">
        <w:rPr>
          <w:spacing w:val="-3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diarias</w:t>
      </w:r>
      <w:r w:rsidRPr="00573848">
        <w:rPr>
          <w:spacing w:val="-4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ha</w:t>
      </w:r>
      <w:r w:rsidRPr="00573848">
        <w:rPr>
          <w:spacing w:val="-3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subido?</w:t>
      </w:r>
      <w:r w:rsidRPr="00573848">
        <w:rPr>
          <w:spacing w:val="-1"/>
          <w:sz w:val="20"/>
          <w:lang w:val="es-CL"/>
        </w:rPr>
        <w:t xml:space="preserve"> </w:t>
      </w:r>
      <w:r w:rsidRPr="00573848">
        <w:rPr>
          <w:rFonts w:ascii="Times New Roman" w:hAnsi="Times New Roman"/>
          <w:sz w:val="20"/>
          <w:u w:val="single"/>
          <w:lang w:val="es-CL"/>
        </w:rPr>
        <w:t xml:space="preserve"> </w:t>
      </w:r>
      <w:r w:rsidRPr="00573848">
        <w:rPr>
          <w:rFonts w:ascii="Times New Roman" w:hAnsi="Times New Roman"/>
          <w:sz w:val="20"/>
          <w:u w:val="single"/>
          <w:lang w:val="es-CL"/>
        </w:rPr>
        <w:tab/>
      </w:r>
    </w:p>
    <w:p w14:paraId="63BBB274" w14:textId="77777777" w:rsidR="00006869" w:rsidRDefault="00037538" w:rsidP="00037538">
      <w:pPr>
        <w:pStyle w:val="ListParagraph"/>
        <w:numPr>
          <w:ilvl w:val="0"/>
          <w:numId w:val="7"/>
        </w:numPr>
        <w:tabs>
          <w:tab w:val="left" w:pos="959"/>
        </w:tabs>
        <w:spacing w:before="3" w:line="240" w:lineRule="auto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sabe.</w:t>
      </w:r>
    </w:p>
    <w:p w14:paraId="32B9ED40" w14:textId="77777777" w:rsidR="00006869" w:rsidRDefault="00037538" w:rsidP="00037538">
      <w:pPr>
        <w:pStyle w:val="ListParagraph"/>
        <w:numPr>
          <w:ilvl w:val="0"/>
          <w:numId w:val="7"/>
        </w:numPr>
        <w:tabs>
          <w:tab w:val="left" w:pos="959"/>
        </w:tabs>
        <w:spacing w:before="3" w:line="240" w:lineRule="auto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responde</w:t>
      </w:r>
      <w:proofErr w:type="spellEnd"/>
      <w:r>
        <w:rPr>
          <w:sz w:val="20"/>
        </w:rPr>
        <w:t>.</w:t>
      </w:r>
    </w:p>
    <w:p w14:paraId="21CF7350" w14:textId="77777777" w:rsidR="00006869" w:rsidRDefault="00006869">
      <w:pPr>
        <w:pStyle w:val="BodyText"/>
        <w:spacing w:before="9"/>
        <w:rPr>
          <w:sz w:val="19"/>
        </w:rPr>
      </w:pPr>
    </w:p>
    <w:p w14:paraId="2E878D58" w14:textId="77777777" w:rsidR="00006869" w:rsidRPr="00573848" w:rsidRDefault="00037538">
      <w:pPr>
        <w:pStyle w:val="BodyText"/>
        <w:spacing w:before="1"/>
        <w:ind w:left="726" w:right="772" w:hanging="567"/>
        <w:jc w:val="both"/>
        <w:rPr>
          <w:lang w:val="es-CL"/>
        </w:rPr>
      </w:pPr>
      <w:r w:rsidRPr="00573848">
        <w:rPr>
          <w:lang w:val="es-CL"/>
        </w:rPr>
        <w:t xml:space="preserve">f2.   </w:t>
      </w:r>
      <w:r w:rsidRPr="00573848">
        <w:rPr>
          <w:spacing w:val="19"/>
          <w:lang w:val="es-CL"/>
        </w:rPr>
        <w:t xml:space="preserve"> </w:t>
      </w:r>
      <w:r w:rsidRPr="00573848">
        <w:rPr>
          <w:lang w:val="es-CL"/>
        </w:rPr>
        <w:t>Considerando</w:t>
      </w:r>
      <w:r w:rsidRPr="00573848">
        <w:rPr>
          <w:spacing w:val="-14"/>
          <w:lang w:val="es-CL"/>
        </w:rPr>
        <w:t xml:space="preserve"> </w:t>
      </w:r>
      <w:r w:rsidRPr="00573848">
        <w:rPr>
          <w:lang w:val="es-CL"/>
        </w:rPr>
        <w:t>el</w:t>
      </w:r>
      <w:r w:rsidRPr="00573848">
        <w:rPr>
          <w:spacing w:val="-13"/>
          <w:lang w:val="es-CL"/>
        </w:rPr>
        <w:t xml:space="preserve"> </w:t>
      </w:r>
      <w:r w:rsidRPr="00573848">
        <w:rPr>
          <w:lang w:val="es-CL"/>
        </w:rPr>
        <w:t>tiempo</w:t>
      </w:r>
      <w:r w:rsidRPr="00573848">
        <w:rPr>
          <w:spacing w:val="-13"/>
          <w:lang w:val="es-CL"/>
        </w:rPr>
        <w:t xml:space="preserve"> </w:t>
      </w:r>
      <w:r w:rsidRPr="00573848">
        <w:rPr>
          <w:lang w:val="es-CL"/>
        </w:rPr>
        <w:t>que</w:t>
      </w:r>
      <w:r w:rsidRPr="00573848">
        <w:rPr>
          <w:spacing w:val="-14"/>
          <w:lang w:val="es-CL"/>
        </w:rPr>
        <w:t xml:space="preserve"> </w:t>
      </w:r>
      <w:r w:rsidRPr="00573848">
        <w:rPr>
          <w:lang w:val="es-CL"/>
        </w:rPr>
        <w:t>usted</w:t>
      </w:r>
      <w:r w:rsidRPr="00573848">
        <w:rPr>
          <w:spacing w:val="-13"/>
          <w:lang w:val="es-CL"/>
        </w:rPr>
        <w:t xml:space="preserve"> </w:t>
      </w:r>
      <w:r w:rsidRPr="00573848">
        <w:rPr>
          <w:lang w:val="es-CL"/>
        </w:rPr>
        <w:t>dedica</w:t>
      </w:r>
      <w:r w:rsidRPr="00573848">
        <w:rPr>
          <w:spacing w:val="-13"/>
          <w:lang w:val="es-CL"/>
        </w:rPr>
        <w:t xml:space="preserve"> </w:t>
      </w:r>
      <w:r w:rsidRPr="00573848">
        <w:rPr>
          <w:lang w:val="es-CL"/>
        </w:rPr>
        <w:t>cada</w:t>
      </w:r>
      <w:r w:rsidRPr="00573848">
        <w:rPr>
          <w:spacing w:val="-14"/>
          <w:lang w:val="es-CL"/>
        </w:rPr>
        <w:t xml:space="preserve"> </w:t>
      </w:r>
      <w:r w:rsidRPr="00573848">
        <w:rPr>
          <w:lang w:val="es-CL"/>
        </w:rPr>
        <w:t>día</w:t>
      </w:r>
      <w:r w:rsidRPr="00573848">
        <w:rPr>
          <w:spacing w:val="-13"/>
          <w:lang w:val="es-CL"/>
        </w:rPr>
        <w:t xml:space="preserve"> </w:t>
      </w:r>
      <w:r w:rsidRPr="00573848">
        <w:rPr>
          <w:lang w:val="es-CL"/>
        </w:rPr>
        <w:t>al</w:t>
      </w:r>
      <w:r w:rsidRPr="00573848">
        <w:rPr>
          <w:spacing w:val="-13"/>
          <w:lang w:val="es-CL"/>
        </w:rPr>
        <w:t xml:space="preserve"> </w:t>
      </w:r>
      <w:r w:rsidRPr="00573848">
        <w:rPr>
          <w:lang w:val="es-CL"/>
        </w:rPr>
        <w:t>cuidado</w:t>
      </w:r>
      <w:r w:rsidRPr="00573848">
        <w:rPr>
          <w:spacing w:val="-14"/>
          <w:lang w:val="es-CL"/>
        </w:rPr>
        <w:t xml:space="preserve"> </w:t>
      </w:r>
      <w:r w:rsidRPr="00573848">
        <w:rPr>
          <w:lang w:val="es-CL"/>
        </w:rPr>
        <w:t>de</w:t>
      </w:r>
      <w:r w:rsidRPr="00573848">
        <w:rPr>
          <w:spacing w:val="-13"/>
          <w:lang w:val="es-CL"/>
        </w:rPr>
        <w:t xml:space="preserve"> </w:t>
      </w:r>
      <w:r w:rsidRPr="00573848">
        <w:rPr>
          <w:lang w:val="es-CL"/>
        </w:rPr>
        <w:t>niños/as,</w:t>
      </w:r>
      <w:r w:rsidRPr="00573848">
        <w:rPr>
          <w:spacing w:val="-13"/>
          <w:lang w:val="es-CL"/>
        </w:rPr>
        <w:t xml:space="preserve"> </w:t>
      </w:r>
      <w:r w:rsidRPr="00573848">
        <w:rPr>
          <w:lang w:val="es-CL"/>
        </w:rPr>
        <w:t>adultos</w:t>
      </w:r>
      <w:r w:rsidRPr="00573848">
        <w:rPr>
          <w:spacing w:val="-14"/>
          <w:lang w:val="es-CL"/>
        </w:rPr>
        <w:t xml:space="preserve"> </w:t>
      </w:r>
      <w:r w:rsidRPr="00573848">
        <w:rPr>
          <w:lang w:val="es-CL"/>
        </w:rPr>
        <w:t>mayores,</w:t>
      </w:r>
      <w:r w:rsidRPr="00573848">
        <w:rPr>
          <w:spacing w:val="-13"/>
          <w:lang w:val="es-CL"/>
        </w:rPr>
        <w:t xml:space="preserve"> </w:t>
      </w:r>
      <w:r w:rsidRPr="00573848">
        <w:rPr>
          <w:lang w:val="es-CL"/>
        </w:rPr>
        <w:t>enfermos</w:t>
      </w:r>
      <w:r w:rsidRPr="00573848">
        <w:rPr>
          <w:spacing w:val="-61"/>
          <w:lang w:val="es-CL"/>
        </w:rPr>
        <w:t xml:space="preserve"> </w:t>
      </w:r>
      <w:r w:rsidRPr="00573848">
        <w:rPr>
          <w:lang w:val="es-CL"/>
        </w:rPr>
        <w:t>o personas con discapacidad al interior de su hogar, ¿usted diría que, comparado con la situación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anterior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a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la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crisis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sanitaria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provocada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por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el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coronavirus:</w:t>
      </w:r>
    </w:p>
    <w:p w14:paraId="2146352C" w14:textId="77777777" w:rsidR="00006869" w:rsidRDefault="00037538">
      <w:pPr>
        <w:pStyle w:val="BodyText"/>
        <w:ind w:left="159"/>
        <w:jc w:val="both"/>
      </w:pPr>
      <w:r>
        <w:rPr>
          <w:color w:val="0070C0"/>
        </w:rPr>
        <w:t>Lea</w:t>
      </w:r>
      <w:r>
        <w:rPr>
          <w:color w:val="0070C0"/>
          <w:spacing w:val="-3"/>
        </w:rPr>
        <w:t xml:space="preserve"> </w:t>
      </w:r>
      <w:proofErr w:type="spellStart"/>
      <w:r>
        <w:rPr>
          <w:color w:val="0070C0"/>
        </w:rPr>
        <w:t>alternativas</w:t>
      </w:r>
      <w:proofErr w:type="spellEnd"/>
    </w:p>
    <w:p w14:paraId="1D72A869" w14:textId="77777777" w:rsidR="00006869" w:rsidRDefault="00006869">
      <w:pPr>
        <w:pStyle w:val="BodyText"/>
        <w:spacing w:before="9"/>
        <w:rPr>
          <w:sz w:val="19"/>
        </w:rPr>
      </w:pPr>
    </w:p>
    <w:p w14:paraId="52B38C4D" w14:textId="77777777" w:rsidR="00006869" w:rsidRPr="00573848" w:rsidRDefault="00037538" w:rsidP="00037538">
      <w:pPr>
        <w:pStyle w:val="ListParagraph"/>
        <w:numPr>
          <w:ilvl w:val="0"/>
          <w:numId w:val="6"/>
        </w:numPr>
        <w:tabs>
          <w:tab w:val="left" w:pos="959"/>
          <w:tab w:val="left" w:pos="5509"/>
          <w:tab w:val="left" w:pos="5945"/>
        </w:tabs>
        <w:spacing w:line="240" w:lineRule="auto"/>
        <w:rPr>
          <w:rFonts w:ascii="Times New Roman" w:hAnsi="Times New Roman"/>
          <w:sz w:val="20"/>
          <w:lang w:val="es-CL"/>
        </w:rPr>
      </w:pPr>
      <w:r w:rsidRPr="00573848">
        <w:rPr>
          <w:sz w:val="20"/>
          <w:lang w:val="es-CL"/>
        </w:rPr>
        <w:t>Ha</w:t>
      </w:r>
      <w:r w:rsidRPr="00573848">
        <w:rPr>
          <w:spacing w:val="-4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bajado.</w:t>
      </w:r>
      <w:r w:rsidRPr="00573848">
        <w:rPr>
          <w:spacing w:val="-3"/>
          <w:sz w:val="20"/>
          <w:lang w:val="es-CL"/>
        </w:rPr>
        <w:t xml:space="preserve"> </w:t>
      </w:r>
      <w:r>
        <w:rPr>
          <w:rFonts w:ascii="Wingdings" w:hAnsi="Wingdings"/>
          <w:sz w:val="20"/>
        </w:rPr>
        <w:t></w:t>
      </w:r>
      <w:r w:rsidRPr="00573848">
        <w:rPr>
          <w:rFonts w:ascii="Times New Roman" w:hAnsi="Times New Roman"/>
          <w:spacing w:val="8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¿Cuántas</w:t>
      </w:r>
      <w:r w:rsidRPr="00573848">
        <w:rPr>
          <w:spacing w:val="-4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horas</w:t>
      </w:r>
      <w:r w:rsidRPr="00573848">
        <w:rPr>
          <w:spacing w:val="-3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diarias</w:t>
      </w:r>
      <w:r w:rsidRPr="00573848">
        <w:rPr>
          <w:spacing w:val="-3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ha</w:t>
      </w:r>
      <w:r w:rsidRPr="00573848">
        <w:rPr>
          <w:spacing w:val="-4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bajado?</w:t>
      </w:r>
      <w:r w:rsidRPr="00573848">
        <w:rPr>
          <w:sz w:val="20"/>
          <w:lang w:val="es-CL"/>
        </w:rPr>
        <w:tab/>
      </w:r>
      <w:r w:rsidRPr="00573848">
        <w:rPr>
          <w:rFonts w:ascii="Times New Roman" w:hAnsi="Times New Roman"/>
          <w:sz w:val="20"/>
          <w:u w:val="single"/>
          <w:lang w:val="es-CL"/>
        </w:rPr>
        <w:t xml:space="preserve"> </w:t>
      </w:r>
      <w:r w:rsidRPr="00573848">
        <w:rPr>
          <w:rFonts w:ascii="Times New Roman" w:hAnsi="Times New Roman"/>
          <w:sz w:val="20"/>
          <w:u w:val="single"/>
          <w:lang w:val="es-CL"/>
        </w:rPr>
        <w:tab/>
      </w:r>
    </w:p>
    <w:p w14:paraId="4D1A3CBD" w14:textId="77777777" w:rsidR="00006869" w:rsidRDefault="00037538" w:rsidP="00037538">
      <w:pPr>
        <w:pStyle w:val="ListParagraph"/>
        <w:numPr>
          <w:ilvl w:val="0"/>
          <w:numId w:val="6"/>
        </w:numPr>
        <w:tabs>
          <w:tab w:val="left" w:pos="959"/>
        </w:tabs>
        <w:spacing w:before="3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ha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mantenido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igual.</w:t>
      </w:r>
    </w:p>
    <w:p w14:paraId="0299058A" w14:textId="77777777" w:rsidR="00006869" w:rsidRPr="00573848" w:rsidRDefault="00037538" w:rsidP="00037538">
      <w:pPr>
        <w:pStyle w:val="ListParagraph"/>
        <w:numPr>
          <w:ilvl w:val="0"/>
          <w:numId w:val="6"/>
        </w:numPr>
        <w:tabs>
          <w:tab w:val="left" w:pos="959"/>
          <w:tab w:val="left" w:pos="5718"/>
        </w:tabs>
        <w:spacing w:line="242" w:lineRule="exact"/>
        <w:rPr>
          <w:rFonts w:ascii="Times New Roman" w:hAnsi="Times New Roman"/>
          <w:sz w:val="20"/>
          <w:lang w:val="es-CL"/>
        </w:rPr>
      </w:pPr>
      <w:r w:rsidRPr="00573848">
        <w:rPr>
          <w:sz w:val="20"/>
          <w:lang w:val="es-CL"/>
        </w:rPr>
        <w:t>Ha</w:t>
      </w:r>
      <w:r w:rsidRPr="00573848">
        <w:rPr>
          <w:spacing w:val="-4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subido.</w:t>
      </w:r>
      <w:r w:rsidRPr="00573848">
        <w:rPr>
          <w:spacing w:val="-3"/>
          <w:sz w:val="20"/>
          <w:lang w:val="es-CL"/>
        </w:rPr>
        <w:t xml:space="preserve"> </w:t>
      </w:r>
      <w:r>
        <w:rPr>
          <w:rFonts w:ascii="Wingdings" w:hAnsi="Wingdings"/>
          <w:sz w:val="20"/>
        </w:rPr>
        <w:t></w:t>
      </w:r>
      <w:r w:rsidRPr="00573848">
        <w:rPr>
          <w:rFonts w:ascii="Times New Roman" w:hAnsi="Times New Roman"/>
          <w:spacing w:val="7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¿Cuántas</w:t>
      </w:r>
      <w:r w:rsidRPr="00573848">
        <w:rPr>
          <w:spacing w:val="-3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horas</w:t>
      </w:r>
      <w:r w:rsidRPr="00573848">
        <w:rPr>
          <w:spacing w:val="-3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diarias</w:t>
      </w:r>
      <w:r w:rsidRPr="00573848">
        <w:rPr>
          <w:spacing w:val="-4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ha</w:t>
      </w:r>
      <w:r w:rsidRPr="00573848">
        <w:rPr>
          <w:spacing w:val="-3"/>
          <w:sz w:val="20"/>
          <w:lang w:val="es-CL"/>
        </w:rPr>
        <w:t xml:space="preserve"> </w:t>
      </w:r>
      <w:r w:rsidRPr="00573848">
        <w:rPr>
          <w:sz w:val="20"/>
          <w:lang w:val="es-CL"/>
        </w:rPr>
        <w:t>subido?</w:t>
      </w:r>
      <w:r w:rsidRPr="00573848">
        <w:rPr>
          <w:spacing w:val="-2"/>
          <w:sz w:val="20"/>
          <w:lang w:val="es-CL"/>
        </w:rPr>
        <w:t xml:space="preserve"> </w:t>
      </w:r>
      <w:r w:rsidRPr="00573848">
        <w:rPr>
          <w:rFonts w:ascii="Times New Roman" w:hAnsi="Times New Roman"/>
          <w:sz w:val="20"/>
          <w:u w:val="single"/>
          <w:lang w:val="es-CL"/>
        </w:rPr>
        <w:t xml:space="preserve"> </w:t>
      </w:r>
      <w:r w:rsidRPr="00573848">
        <w:rPr>
          <w:rFonts w:ascii="Times New Roman" w:hAnsi="Times New Roman"/>
          <w:sz w:val="20"/>
          <w:u w:val="single"/>
          <w:lang w:val="es-CL"/>
        </w:rPr>
        <w:tab/>
      </w:r>
    </w:p>
    <w:p w14:paraId="437641AB" w14:textId="77777777" w:rsidR="00006869" w:rsidRDefault="00037538" w:rsidP="00037538">
      <w:pPr>
        <w:pStyle w:val="ListParagraph"/>
        <w:numPr>
          <w:ilvl w:val="0"/>
          <w:numId w:val="5"/>
        </w:numPr>
        <w:tabs>
          <w:tab w:val="left" w:pos="959"/>
        </w:tabs>
        <w:spacing w:before="2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sabe.</w:t>
      </w:r>
    </w:p>
    <w:p w14:paraId="2AC2225A" w14:textId="77777777" w:rsidR="00006869" w:rsidRDefault="00037538" w:rsidP="00037538">
      <w:pPr>
        <w:pStyle w:val="ListParagraph"/>
        <w:numPr>
          <w:ilvl w:val="0"/>
          <w:numId w:val="5"/>
        </w:numPr>
        <w:tabs>
          <w:tab w:val="left" w:pos="959"/>
        </w:tabs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responde</w:t>
      </w:r>
      <w:proofErr w:type="spellEnd"/>
      <w:r>
        <w:rPr>
          <w:sz w:val="20"/>
        </w:rPr>
        <w:t>.</w:t>
      </w:r>
      <w:commentRangeEnd w:id="0"/>
      <w:r w:rsidR="00072371">
        <w:rPr>
          <w:rStyle w:val="CommentReference"/>
        </w:rPr>
        <w:commentReference w:id="0"/>
      </w:r>
    </w:p>
    <w:p w14:paraId="74ACB062" w14:textId="77777777" w:rsidR="00006869" w:rsidRDefault="00006869">
      <w:pPr>
        <w:spacing w:line="241" w:lineRule="exact"/>
        <w:rPr>
          <w:sz w:val="20"/>
        </w:rPr>
        <w:sectPr w:rsidR="00006869">
          <w:headerReference w:type="default" r:id="rId11"/>
          <w:footerReference w:type="default" r:id="rId12"/>
          <w:pgSz w:w="12240" w:h="15840"/>
          <w:pgMar w:top="1780" w:right="360" w:bottom="2000" w:left="1540" w:header="805" w:footer="1723" w:gutter="0"/>
          <w:cols w:space="720"/>
        </w:sectPr>
      </w:pPr>
    </w:p>
    <w:p w14:paraId="1FF789B4" w14:textId="77777777" w:rsidR="00006869" w:rsidRDefault="00006869">
      <w:pPr>
        <w:pStyle w:val="BodyText"/>
      </w:pPr>
    </w:p>
    <w:p w14:paraId="766A79A8" w14:textId="77777777" w:rsidR="00006869" w:rsidRDefault="00006869">
      <w:pPr>
        <w:pStyle w:val="BodyText"/>
        <w:spacing w:before="3"/>
        <w:rPr>
          <w:sz w:val="19"/>
        </w:rPr>
      </w:pPr>
    </w:p>
    <w:p w14:paraId="6DCA15DE" w14:textId="77777777" w:rsidR="00006869" w:rsidRPr="00573848" w:rsidRDefault="00037538">
      <w:pPr>
        <w:pStyle w:val="BodyText"/>
        <w:tabs>
          <w:tab w:val="left" w:pos="726"/>
        </w:tabs>
        <w:spacing w:before="1" w:line="242" w:lineRule="auto"/>
        <w:ind w:left="726" w:right="775" w:hanging="567"/>
        <w:rPr>
          <w:lang w:val="es-CL"/>
        </w:rPr>
      </w:pPr>
      <w:r w:rsidRPr="00573848">
        <w:rPr>
          <w:lang w:val="es-CL"/>
        </w:rPr>
        <w:t>f3.</w:t>
      </w:r>
      <w:r w:rsidRPr="00573848">
        <w:rPr>
          <w:lang w:val="es-CL"/>
        </w:rPr>
        <w:tab/>
        <w:t>Ahora</w:t>
      </w:r>
      <w:r w:rsidRPr="00573848">
        <w:rPr>
          <w:spacing w:val="-10"/>
          <w:lang w:val="es-CL"/>
        </w:rPr>
        <w:t xml:space="preserve"> </w:t>
      </w:r>
      <w:r w:rsidRPr="00573848">
        <w:rPr>
          <w:lang w:val="es-CL"/>
        </w:rPr>
        <w:t>voy</w:t>
      </w:r>
      <w:r w:rsidRPr="00573848">
        <w:rPr>
          <w:spacing w:val="-9"/>
          <w:lang w:val="es-CL"/>
        </w:rPr>
        <w:t xml:space="preserve"> </w:t>
      </w:r>
      <w:r w:rsidRPr="00573848">
        <w:rPr>
          <w:lang w:val="es-CL"/>
        </w:rPr>
        <w:t>a</w:t>
      </w:r>
      <w:r w:rsidRPr="00573848">
        <w:rPr>
          <w:spacing w:val="-9"/>
          <w:lang w:val="es-CL"/>
        </w:rPr>
        <w:t xml:space="preserve"> </w:t>
      </w:r>
      <w:r w:rsidRPr="00573848">
        <w:rPr>
          <w:lang w:val="es-CL"/>
        </w:rPr>
        <w:t>leerle</w:t>
      </w:r>
      <w:r w:rsidRPr="00573848">
        <w:rPr>
          <w:spacing w:val="-9"/>
          <w:lang w:val="es-CL"/>
        </w:rPr>
        <w:t xml:space="preserve"> </w:t>
      </w:r>
      <w:r w:rsidRPr="00573848">
        <w:rPr>
          <w:lang w:val="es-CL"/>
        </w:rPr>
        <w:t>una</w:t>
      </w:r>
      <w:r w:rsidRPr="00573848">
        <w:rPr>
          <w:spacing w:val="-10"/>
          <w:lang w:val="es-CL"/>
        </w:rPr>
        <w:t xml:space="preserve"> </w:t>
      </w:r>
      <w:r w:rsidRPr="00573848">
        <w:rPr>
          <w:lang w:val="es-CL"/>
        </w:rPr>
        <w:t>serie</w:t>
      </w:r>
      <w:r w:rsidRPr="00573848">
        <w:rPr>
          <w:spacing w:val="-9"/>
          <w:lang w:val="es-CL"/>
        </w:rPr>
        <w:t xml:space="preserve"> </w:t>
      </w:r>
      <w:r w:rsidRPr="00573848">
        <w:rPr>
          <w:lang w:val="es-CL"/>
        </w:rPr>
        <w:t>de</w:t>
      </w:r>
      <w:r w:rsidRPr="00573848">
        <w:rPr>
          <w:spacing w:val="-9"/>
          <w:lang w:val="es-CL"/>
        </w:rPr>
        <w:t xml:space="preserve"> </w:t>
      </w:r>
      <w:r w:rsidRPr="00573848">
        <w:rPr>
          <w:lang w:val="es-CL"/>
        </w:rPr>
        <w:t>afirmaciones.</w:t>
      </w:r>
      <w:r w:rsidRPr="00573848">
        <w:rPr>
          <w:spacing w:val="-9"/>
          <w:lang w:val="es-CL"/>
        </w:rPr>
        <w:t xml:space="preserve"> </w:t>
      </w:r>
      <w:r w:rsidRPr="00573848">
        <w:rPr>
          <w:lang w:val="es-CL"/>
        </w:rPr>
        <w:t>Ud.</w:t>
      </w:r>
      <w:r w:rsidRPr="00573848">
        <w:rPr>
          <w:spacing w:val="-10"/>
          <w:lang w:val="es-CL"/>
        </w:rPr>
        <w:t xml:space="preserve"> </w:t>
      </w:r>
      <w:r w:rsidRPr="00573848">
        <w:rPr>
          <w:lang w:val="es-CL"/>
        </w:rPr>
        <w:t>me</w:t>
      </w:r>
      <w:r w:rsidRPr="00573848">
        <w:rPr>
          <w:spacing w:val="-9"/>
          <w:lang w:val="es-CL"/>
        </w:rPr>
        <w:t xml:space="preserve"> </w:t>
      </w:r>
      <w:r w:rsidRPr="00573848">
        <w:rPr>
          <w:lang w:val="es-CL"/>
        </w:rPr>
        <w:t>debe</w:t>
      </w:r>
      <w:r w:rsidRPr="00573848">
        <w:rPr>
          <w:spacing w:val="-9"/>
          <w:lang w:val="es-CL"/>
        </w:rPr>
        <w:t xml:space="preserve"> </w:t>
      </w:r>
      <w:r w:rsidRPr="00573848">
        <w:rPr>
          <w:lang w:val="es-CL"/>
        </w:rPr>
        <w:t>decir</w:t>
      </w:r>
      <w:r w:rsidRPr="00573848">
        <w:rPr>
          <w:spacing w:val="-8"/>
          <w:lang w:val="es-CL"/>
        </w:rPr>
        <w:t xml:space="preserve"> </w:t>
      </w:r>
      <w:r w:rsidRPr="00573848">
        <w:rPr>
          <w:lang w:val="es-CL"/>
        </w:rPr>
        <w:t>si</w:t>
      </w:r>
      <w:r w:rsidRPr="00573848">
        <w:rPr>
          <w:spacing w:val="-8"/>
          <w:lang w:val="es-CL"/>
        </w:rPr>
        <w:t xml:space="preserve"> </w:t>
      </w:r>
      <w:r w:rsidRPr="00573848">
        <w:rPr>
          <w:lang w:val="es-CL"/>
        </w:rPr>
        <w:t>está</w:t>
      </w:r>
      <w:r w:rsidRPr="00573848">
        <w:rPr>
          <w:spacing w:val="-10"/>
          <w:lang w:val="es-CL"/>
        </w:rPr>
        <w:t xml:space="preserve"> </w:t>
      </w:r>
      <w:r w:rsidRPr="00573848">
        <w:rPr>
          <w:lang w:val="es-CL"/>
        </w:rPr>
        <w:t>Muy</w:t>
      </w:r>
      <w:r w:rsidRPr="00573848">
        <w:rPr>
          <w:spacing w:val="-9"/>
          <w:lang w:val="es-CL"/>
        </w:rPr>
        <w:t xml:space="preserve"> </w:t>
      </w:r>
      <w:r w:rsidRPr="00573848">
        <w:rPr>
          <w:lang w:val="es-CL"/>
        </w:rPr>
        <w:t>de</w:t>
      </w:r>
      <w:r w:rsidRPr="00573848">
        <w:rPr>
          <w:spacing w:val="-9"/>
          <w:lang w:val="es-CL"/>
        </w:rPr>
        <w:t xml:space="preserve"> </w:t>
      </w:r>
      <w:r w:rsidRPr="00573848">
        <w:rPr>
          <w:lang w:val="es-CL"/>
        </w:rPr>
        <w:t>acuerdo;</w:t>
      </w:r>
      <w:r w:rsidRPr="00573848">
        <w:rPr>
          <w:spacing w:val="-9"/>
          <w:lang w:val="es-CL"/>
        </w:rPr>
        <w:t xml:space="preserve"> </w:t>
      </w:r>
      <w:r w:rsidRPr="00573848">
        <w:rPr>
          <w:lang w:val="es-CL"/>
        </w:rPr>
        <w:t>De</w:t>
      </w:r>
      <w:r w:rsidRPr="00573848">
        <w:rPr>
          <w:spacing w:val="-10"/>
          <w:lang w:val="es-CL"/>
        </w:rPr>
        <w:t xml:space="preserve"> </w:t>
      </w:r>
      <w:r w:rsidRPr="00573848">
        <w:rPr>
          <w:lang w:val="es-CL"/>
        </w:rPr>
        <w:t>acuerdo;</w:t>
      </w:r>
      <w:r w:rsidRPr="00573848">
        <w:rPr>
          <w:spacing w:val="-59"/>
          <w:lang w:val="es-CL"/>
        </w:rPr>
        <w:t xml:space="preserve"> </w:t>
      </w:r>
      <w:r w:rsidRPr="00573848">
        <w:rPr>
          <w:lang w:val="es-CL"/>
        </w:rPr>
        <w:t>Indiferente;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En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desacuerdo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o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Muy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en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desacuerdo.</w:t>
      </w:r>
    </w:p>
    <w:p w14:paraId="7CB5DEF4" w14:textId="77777777" w:rsidR="00006869" w:rsidRDefault="00037538">
      <w:pPr>
        <w:pStyle w:val="BodyText"/>
        <w:spacing w:line="239" w:lineRule="exact"/>
        <w:ind w:left="159"/>
      </w:pPr>
      <w:r>
        <w:rPr>
          <w:color w:val="0070C0"/>
        </w:rPr>
        <w:t>Lea</w:t>
      </w:r>
      <w:r>
        <w:rPr>
          <w:color w:val="0070C0"/>
          <w:spacing w:val="-3"/>
        </w:rPr>
        <w:t xml:space="preserve"> </w:t>
      </w:r>
      <w:proofErr w:type="spellStart"/>
      <w:r>
        <w:rPr>
          <w:color w:val="0070C0"/>
        </w:rPr>
        <w:t>alternativas</w:t>
      </w:r>
      <w:proofErr w:type="spellEnd"/>
    </w:p>
    <w:p w14:paraId="683739D7" w14:textId="77777777" w:rsidR="00006869" w:rsidRDefault="00006869">
      <w:pPr>
        <w:pStyle w:val="BodyText"/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993"/>
        <w:gridCol w:w="993"/>
        <w:gridCol w:w="988"/>
        <w:gridCol w:w="854"/>
        <w:gridCol w:w="849"/>
        <w:gridCol w:w="849"/>
        <w:gridCol w:w="849"/>
      </w:tblGrid>
      <w:tr w:rsidR="00006869" w14:paraId="471A5D85" w14:textId="77777777">
        <w:trPr>
          <w:trHeight w:val="964"/>
        </w:trPr>
        <w:tc>
          <w:tcPr>
            <w:tcW w:w="3254" w:type="dxa"/>
          </w:tcPr>
          <w:p w14:paraId="29B2C90B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4AD77FF7" w14:textId="77777777" w:rsidR="00006869" w:rsidRDefault="00037538">
            <w:pPr>
              <w:pStyle w:val="TableParagraph"/>
              <w:spacing w:before="1"/>
              <w:ind w:left="145" w:right="112" w:firstLine="30"/>
              <w:rPr>
                <w:sz w:val="20"/>
              </w:rPr>
            </w:pPr>
            <w:proofErr w:type="spellStart"/>
            <w:r>
              <w:rPr>
                <w:sz w:val="20"/>
              </w:rPr>
              <w:t>Muy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-6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acuerdo</w:t>
            </w:r>
            <w:proofErr w:type="spellEnd"/>
          </w:p>
        </w:tc>
        <w:tc>
          <w:tcPr>
            <w:tcW w:w="993" w:type="dxa"/>
          </w:tcPr>
          <w:p w14:paraId="4854FFD2" w14:textId="77777777" w:rsidR="00006869" w:rsidRDefault="00037538">
            <w:pPr>
              <w:pStyle w:val="TableParagraph"/>
              <w:spacing w:before="1"/>
              <w:ind w:left="146" w:right="111" w:firstLine="23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acuerdo</w:t>
            </w:r>
            <w:proofErr w:type="spellEnd"/>
          </w:p>
        </w:tc>
        <w:tc>
          <w:tcPr>
            <w:tcW w:w="988" w:type="dxa"/>
          </w:tcPr>
          <w:p w14:paraId="7FE6F400" w14:textId="77777777" w:rsidR="00006869" w:rsidRDefault="00037538">
            <w:pPr>
              <w:pStyle w:val="TableParagraph"/>
              <w:spacing w:before="1"/>
              <w:ind w:left="357" w:right="115" w:hanging="203"/>
              <w:rPr>
                <w:sz w:val="20"/>
              </w:rPr>
            </w:pPr>
            <w:proofErr w:type="spellStart"/>
            <w:r>
              <w:rPr>
                <w:sz w:val="20"/>
              </w:rPr>
              <w:t>Indifere</w:t>
            </w:r>
            <w:proofErr w:type="spellEnd"/>
            <w:r>
              <w:rPr>
                <w:spacing w:val="-6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nte</w:t>
            </w:r>
            <w:proofErr w:type="spellEnd"/>
          </w:p>
        </w:tc>
        <w:tc>
          <w:tcPr>
            <w:tcW w:w="854" w:type="dxa"/>
          </w:tcPr>
          <w:p w14:paraId="5A2BA699" w14:textId="77777777" w:rsidR="00006869" w:rsidRDefault="00037538">
            <w:pPr>
              <w:pStyle w:val="TableParagraph"/>
              <w:spacing w:before="1"/>
              <w:ind w:left="123" w:right="103" w:hanging="2"/>
              <w:jc w:val="center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desacu</w:t>
            </w:r>
            <w:proofErr w:type="spellEnd"/>
            <w:r>
              <w:rPr>
                <w:spacing w:val="-6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erdo</w:t>
            </w:r>
            <w:proofErr w:type="spellEnd"/>
          </w:p>
        </w:tc>
        <w:tc>
          <w:tcPr>
            <w:tcW w:w="849" w:type="dxa"/>
          </w:tcPr>
          <w:p w14:paraId="57A32C7F" w14:textId="77777777" w:rsidR="00006869" w:rsidRDefault="00037538">
            <w:pPr>
              <w:pStyle w:val="TableParagraph"/>
              <w:spacing w:before="1"/>
              <w:ind w:left="123" w:right="99" w:hanging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desacu</w:t>
            </w:r>
            <w:proofErr w:type="spellEnd"/>
          </w:p>
          <w:p w14:paraId="29EEFA13" w14:textId="77777777" w:rsidR="00006869" w:rsidRDefault="00037538">
            <w:pPr>
              <w:pStyle w:val="TableParagraph"/>
              <w:spacing w:before="1" w:line="218" w:lineRule="exact"/>
              <w:ind w:left="211" w:right="19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erdo</w:t>
            </w:r>
            <w:proofErr w:type="spellEnd"/>
          </w:p>
        </w:tc>
        <w:tc>
          <w:tcPr>
            <w:tcW w:w="849" w:type="dxa"/>
          </w:tcPr>
          <w:p w14:paraId="4FFC80FF" w14:textId="77777777" w:rsidR="00006869" w:rsidRDefault="00037538">
            <w:pPr>
              <w:pStyle w:val="TableParagraph"/>
              <w:spacing w:before="1"/>
              <w:ind w:left="225" w:right="183" w:firstLine="8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sabe</w:t>
            </w:r>
          </w:p>
        </w:tc>
        <w:tc>
          <w:tcPr>
            <w:tcW w:w="849" w:type="dxa"/>
          </w:tcPr>
          <w:p w14:paraId="24ED852A" w14:textId="77777777" w:rsidR="00006869" w:rsidRDefault="00037538">
            <w:pPr>
              <w:pStyle w:val="TableParagraph"/>
              <w:spacing w:before="1"/>
              <w:ind w:left="132" w:right="106" w:hanging="2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respon</w:t>
            </w:r>
            <w:proofErr w:type="spellEnd"/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006869" w14:paraId="4534CFED" w14:textId="77777777">
        <w:trPr>
          <w:trHeight w:val="1449"/>
        </w:trPr>
        <w:tc>
          <w:tcPr>
            <w:tcW w:w="3254" w:type="dxa"/>
          </w:tcPr>
          <w:p w14:paraId="5982992C" w14:textId="77777777" w:rsidR="00006869" w:rsidRPr="00573848" w:rsidRDefault="00037538">
            <w:pPr>
              <w:pStyle w:val="TableParagraph"/>
              <w:spacing w:before="1"/>
              <w:ind w:left="286" w:right="231" w:hanging="176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1. En Chile hay enormes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desigualdades frente a la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pandemia: algunas personas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están mucho más protegidas y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tienen</w:t>
            </w:r>
            <w:r w:rsidRPr="00573848">
              <w:rPr>
                <w:spacing w:val="-3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mucho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mejor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acceso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</w:t>
            </w:r>
          </w:p>
          <w:p w14:paraId="023B0F5F" w14:textId="77777777" w:rsidR="00006869" w:rsidRDefault="00037538">
            <w:pPr>
              <w:pStyle w:val="TableParagraph"/>
              <w:spacing w:line="221" w:lineRule="exact"/>
              <w:ind w:left="286"/>
              <w:rPr>
                <w:sz w:val="20"/>
              </w:rPr>
            </w:pPr>
            <w:proofErr w:type="spellStart"/>
            <w:r>
              <w:rPr>
                <w:sz w:val="20"/>
              </w:rPr>
              <w:t>salud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otras</w:t>
            </w:r>
            <w:proofErr w:type="spellEnd"/>
          </w:p>
        </w:tc>
        <w:tc>
          <w:tcPr>
            <w:tcW w:w="993" w:type="dxa"/>
          </w:tcPr>
          <w:p w14:paraId="2EC94F95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7BFED714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 w14:paraId="7A8E03D6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35362666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796BE20E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3ACC2C78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5D2DB53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869" w14:paraId="2DFE5CB3" w14:textId="77777777">
        <w:trPr>
          <w:trHeight w:val="964"/>
        </w:trPr>
        <w:tc>
          <w:tcPr>
            <w:tcW w:w="3254" w:type="dxa"/>
          </w:tcPr>
          <w:p w14:paraId="16198999" w14:textId="77777777" w:rsidR="00006869" w:rsidRPr="00573848" w:rsidRDefault="00037538">
            <w:pPr>
              <w:pStyle w:val="TableParagraph"/>
              <w:spacing w:before="1"/>
              <w:ind w:left="110" w:right="276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2. Las autoridades de gobierno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han priorizado el bienestar de la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población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por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sobre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otros</w:t>
            </w:r>
          </w:p>
          <w:p w14:paraId="6CC06588" w14:textId="77777777" w:rsidR="00006869" w:rsidRDefault="00037538">
            <w:pPr>
              <w:pStyle w:val="TableParagraph"/>
              <w:spacing w:before="1" w:line="218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políticos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económicos</w:t>
            </w:r>
            <w:proofErr w:type="spellEnd"/>
          </w:p>
        </w:tc>
        <w:tc>
          <w:tcPr>
            <w:tcW w:w="993" w:type="dxa"/>
          </w:tcPr>
          <w:p w14:paraId="2C040007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3081DC7E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 w14:paraId="00F4A059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43B83040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0C1FF0C1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063D176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5067824B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869" w14:paraId="2A57BCB4" w14:textId="77777777">
        <w:trPr>
          <w:trHeight w:val="1449"/>
        </w:trPr>
        <w:tc>
          <w:tcPr>
            <w:tcW w:w="3254" w:type="dxa"/>
          </w:tcPr>
          <w:p w14:paraId="1237169F" w14:textId="77777777" w:rsidR="00006869" w:rsidRPr="00573848" w:rsidRDefault="00037538">
            <w:pPr>
              <w:pStyle w:val="TableParagraph"/>
              <w:spacing w:before="1"/>
              <w:ind w:left="286" w:right="117" w:hanging="176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3. Aunque a veces no estemos de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acuerdo con las autoridades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sanitarias y las medidas que se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proponen, es nuestro deber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seguir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sus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indicaciones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al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pie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de</w:t>
            </w:r>
          </w:p>
          <w:p w14:paraId="666B9233" w14:textId="77777777" w:rsidR="00006869" w:rsidRDefault="00037538">
            <w:pPr>
              <w:pStyle w:val="TableParagraph"/>
              <w:spacing w:before="3" w:line="218" w:lineRule="exact"/>
              <w:ind w:left="286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letra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93" w:type="dxa"/>
          </w:tcPr>
          <w:p w14:paraId="47D49075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40B6C1DA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 w14:paraId="3E37B0DF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79892B55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1E50514B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0A4B7601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0BFAA9FB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869" w14:paraId="2CB9F68E" w14:textId="77777777">
        <w:trPr>
          <w:trHeight w:val="964"/>
        </w:trPr>
        <w:tc>
          <w:tcPr>
            <w:tcW w:w="3254" w:type="dxa"/>
          </w:tcPr>
          <w:p w14:paraId="02EF19EA" w14:textId="77777777" w:rsidR="00006869" w:rsidRPr="00573848" w:rsidRDefault="00037538">
            <w:pPr>
              <w:pStyle w:val="TableParagraph"/>
              <w:spacing w:before="1"/>
              <w:ind w:left="110" w:right="369"/>
              <w:jc w:val="both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4. Las medidas que el gobierno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ha adoptado para proteger a la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población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del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coronavirus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han</w:t>
            </w:r>
          </w:p>
          <w:p w14:paraId="29C1D54A" w14:textId="77777777" w:rsidR="00006869" w:rsidRDefault="00037538">
            <w:pPr>
              <w:pStyle w:val="TableParagraph"/>
              <w:spacing w:before="1" w:line="218" w:lineRule="exact"/>
              <w:ind w:left="11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sido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adecuadas</w:t>
            </w:r>
            <w:proofErr w:type="spellEnd"/>
          </w:p>
        </w:tc>
        <w:tc>
          <w:tcPr>
            <w:tcW w:w="993" w:type="dxa"/>
          </w:tcPr>
          <w:p w14:paraId="0C2042F7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4CB5C85C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 w14:paraId="74D447F6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0ED9A0B5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DF6E870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144002BB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76B584F1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869" w:rsidDel="00072371" w14:paraId="50CBAAC4" w14:textId="597F19B4">
        <w:trPr>
          <w:trHeight w:val="964"/>
          <w:del w:id="1" w:author="Monica Gerber" w:date="2021-06-03T11:16:00Z"/>
        </w:trPr>
        <w:tc>
          <w:tcPr>
            <w:tcW w:w="3254" w:type="dxa"/>
          </w:tcPr>
          <w:p w14:paraId="753479BA" w14:textId="79CEFA00" w:rsidR="00006869" w:rsidRPr="00573848" w:rsidDel="00072371" w:rsidRDefault="00037538">
            <w:pPr>
              <w:pStyle w:val="TableParagraph"/>
              <w:spacing w:before="1"/>
              <w:ind w:left="286" w:right="272" w:hanging="176"/>
              <w:rPr>
                <w:del w:id="2" w:author="Monica Gerber" w:date="2021-06-03T11:16:00Z"/>
                <w:sz w:val="20"/>
                <w:lang w:val="es-CL"/>
              </w:rPr>
            </w:pPr>
            <w:del w:id="3" w:author="Monica Gerber" w:date="2021-06-03T11:16:00Z">
              <w:r w:rsidRPr="00573848" w:rsidDel="00072371">
                <w:rPr>
                  <w:sz w:val="20"/>
                  <w:lang w:val="es-CL"/>
                </w:rPr>
                <w:delText>5. Debieran aplicarse castigos</w:delText>
              </w:r>
              <w:r w:rsidRPr="00573848" w:rsidDel="00072371">
                <w:rPr>
                  <w:spacing w:val="1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severos a las personas que no</w:delText>
              </w:r>
              <w:r w:rsidRPr="00573848" w:rsidDel="00072371">
                <w:rPr>
                  <w:spacing w:val="-61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cumplan</w:delText>
              </w:r>
              <w:r w:rsidRPr="00573848" w:rsidDel="00072371">
                <w:rPr>
                  <w:spacing w:val="-3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con</w:delText>
              </w:r>
              <w:r w:rsidRPr="00573848" w:rsidDel="00072371">
                <w:rPr>
                  <w:spacing w:val="-2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las</w:delText>
              </w:r>
              <w:r w:rsidRPr="00573848" w:rsidDel="00072371">
                <w:rPr>
                  <w:spacing w:val="-1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medidas</w:delText>
              </w:r>
              <w:r w:rsidRPr="00573848" w:rsidDel="00072371">
                <w:rPr>
                  <w:spacing w:val="-2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de</w:delText>
              </w:r>
            </w:del>
          </w:p>
          <w:p w14:paraId="792ED418" w14:textId="6E1BF75B" w:rsidR="00006869" w:rsidDel="00072371" w:rsidRDefault="00037538">
            <w:pPr>
              <w:pStyle w:val="TableParagraph"/>
              <w:spacing w:before="1" w:line="218" w:lineRule="exact"/>
              <w:ind w:left="286"/>
              <w:rPr>
                <w:del w:id="4" w:author="Monica Gerber" w:date="2021-06-03T11:16:00Z"/>
                <w:sz w:val="20"/>
              </w:rPr>
            </w:pPr>
            <w:del w:id="5" w:author="Monica Gerber" w:date="2021-06-03T11:16:00Z">
              <w:r w:rsidDel="00072371">
                <w:rPr>
                  <w:sz w:val="20"/>
                </w:rPr>
                <w:delText>cuidado</w:delText>
              </w:r>
              <w:r w:rsidDel="00072371">
                <w:rPr>
                  <w:spacing w:val="-2"/>
                  <w:sz w:val="20"/>
                </w:rPr>
                <w:delText xml:space="preserve"> </w:delText>
              </w:r>
              <w:r w:rsidDel="00072371">
                <w:rPr>
                  <w:sz w:val="20"/>
                </w:rPr>
                <w:delText>ante</w:delText>
              </w:r>
              <w:r w:rsidDel="00072371">
                <w:rPr>
                  <w:spacing w:val="-2"/>
                  <w:sz w:val="20"/>
                </w:rPr>
                <w:delText xml:space="preserve"> </w:delText>
              </w:r>
              <w:r w:rsidDel="00072371">
                <w:rPr>
                  <w:sz w:val="20"/>
                </w:rPr>
                <w:delText>el</w:delText>
              </w:r>
              <w:r w:rsidDel="00072371">
                <w:rPr>
                  <w:spacing w:val="-2"/>
                  <w:sz w:val="20"/>
                </w:rPr>
                <w:delText xml:space="preserve"> </w:delText>
              </w:r>
              <w:r w:rsidDel="00072371">
                <w:rPr>
                  <w:sz w:val="20"/>
                </w:rPr>
                <w:delText>coronavirus</w:delText>
              </w:r>
            </w:del>
          </w:p>
        </w:tc>
        <w:tc>
          <w:tcPr>
            <w:tcW w:w="993" w:type="dxa"/>
          </w:tcPr>
          <w:p w14:paraId="148BA2EB" w14:textId="41ED50A0" w:rsidR="00006869" w:rsidDel="00072371" w:rsidRDefault="00006869">
            <w:pPr>
              <w:pStyle w:val="TableParagraph"/>
              <w:rPr>
                <w:del w:id="6" w:author="Monica Gerber" w:date="2021-06-03T11:16:00Z"/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4BF5D122" w14:textId="483AD9A0" w:rsidR="00006869" w:rsidDel="00072371" w:rsidRDefault="00006869">
            <w:pPr>
              <w:pStyle w:val="TableParagraph"/>
              <w:rPr>
                <w:del w:id="7" w:author="Monica Gerber" w:date="2021-06-03T11:16:00Z"/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 w14:paraId="3064F54C" w14:textId="14BB9E41" w:rsidR="00006869" w:rsidDel="00072371" w:rsidRDefault="00006869">
            <w:pPr>
              <w:pStyle w:val="TableParagraph"/>
              <w:rPr>
                <w:del w:id="8" w:author="Monica Gerber" w:date="2021-06-03T11:16:00Z"/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2C232653" w14:textId="7CB2CFE4" w:rsidR="00006869" w:rsidDel="00072371" w:rsidRDefault="00006869">
            <w:pPr>
              <w:pStyle w:val="TableParagraph"/>
              <w:rPr>
                <w:del w:id="9" w:author="Monica Gerber" w:date="2021-06-03T11:16:00Z"/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5B81FD17" w14:textId="72DE6B71" w:rsidR="00006869" w:rsidDel="00072371" w:rsidRDefault="00006869">
            <w:pPr>
              <w:pStyle w:val="TableParagraph"/>
              <w:rPr>
                <w:del w:id="10" w:author="Monica Gerber" w:date="2021-06-03T11:16:00Z"/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24D74B60" w14:textId="59CCB394" w:rsidR="00006869" w:rsidDel="00072371" w:rsidRDefault="00006869">
            <w:pPr>
              <w:pStyle w:val="TableParagraph"/>
              <w:rPr>
                <w:del w:id="11" w:author="Monica Gerber" w:date="2021-06-03T11:16:00Z"/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72736A8D" w14:textId="1D121367" w:rsidR="00006869" w:rsidDel="00072371" w:rsidRDefault="00006869">
            <w:pPr>
              <w:pStyle w:val="TableParagraph"/>
              <w:rPr>
                <w:del w:id="12" w:author="Monica Gerber" w:date="2021-06-03T11:16:00Z"/>
                <w:rFonts w:ascii="Times New Roman"/>
                <w:sz w:val="20"/>
              </w:rPr>
            </w:pPr>
          </w:p>
        </w:tc>
      </w:tr>
    </w:tbl>
    <w:p w14:paraId="306311AC" w14:textId="7C09EC92" w:rsidR="00006869" w:rsidDel="00072371" w:rsidRDefault="00006869">
      <w:pPr>
        <w:pStyle w:val="BodyText"/>
        <w:rPr>
          <w:del w:id="13" w:author="Monica Gerber" w:date="2021-06-03T11:16:00Z"/>
          <w:sz w:val="24"/>
        </w:rPr>
      </w:pPr>
    </w:p>
    <w:p w14:paraId="63A9BF9C" w14:textId="77777777" w:rsidR="00006869" w:rsidRPr="00573848" w:rsidRDefault="00037538">
      <w:pPr>
        <w:pStyle w:val="BodyText"/>
        <w:spacing w:before="198" w:after="36"/>
        <w:ind w:left="159"/>
        <w:rPr>
          <w:lang w:val="es-CL"/>
        </w:rPr>
      </w:pPr>
      <w:r w:rsidRPr="00573848">
        <w:rPr>
          <w:lang w:val="es-CL"/>
        </w:rPr>
        <w:t>f4.</w:t>
      </w:r>
      <w:r w:rsidRPr="00573848">
        <w:rPr>
          <w:spacing w:val="66"/>
          <w:lang w:val="es-CL"/>
        </w:rPr>
        <w:t xml:space="preserve"> </w:t>
      </w:r>
      <w:r w:rsidRPr="00573848">
        <w:rPr>
          <w:lang w:val="es-CL"/>
        </w:rPr>
        <w:t>Considerando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el</w:t>
      </w:r>
      <w:r w:rsidRPr="00573848">
        <w:rPr>
          <w:spacing w:val="-2"/>
          <w:lang w:val="es-CL"/>
        </w:rPr>
        <w:t xml:space="preserve"> </w:t>
      </w:r>
      <w:r w:rsidRPr="00573848">
        <w:rPr>
          <w:b/>
          <w:lang w:val="es-CL"/>
        </w:rPr>
        <w:t>último</w:t>
      </w:r>
      <w:r w:rsidRPr="00573848">
        <w:rPr>
          <w:b/>
          <w:spacing w:val="-1"/>
          <w:lang w:val="es-CL"/>
        </w:rPr>
        <w:t xml:space="preserve"> </w:t>
      </w:r>
      <w:r w:rsidRPr="00573848">
        <w:rPr>
          <w:b/>
          <w:lang w:val="es-CL"/>
        </w:rPr>
        <w:t>mes</w:t>
      </w:r>
      <w:r w:rsidRPr="00573848">
        <w:rPr>
          <w:lang w:val="es-CL"/>
        </w:rPr>
        <w:t>,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indique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si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ha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realizado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alguna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de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las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siguientes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actividades</w:t>
      </w: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6"/>
        <w:gridCol w:w="1018"/>
        <w:gridCol w:w="984"/>
        <w:gridCol w:w="912"/>
        <w:gridCol w:w="1027"/>
      </w:tblGrid>
      <w:tr w:rsidR="00006869" w14:paraId="5867EEE7" w14:textId="77777777">
        <w:trPr>
          <w:trHeight w:val="556"/>
        </w:trPr>
        <w:tc>
          <w:tcPr>
            <w:tcW w:w="5026" w:type="dxa"/>
          </w:tcPr>
          <w:p w14:paraId="0228B27F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1018" w:type="dxa"/>
          </w:tcPr>
          <w:p w14:paraId="6E54580C" w14:textId="77777777" w:rsidR="00006869" w:rsidRDefault="00037538">
            <w:pPr>
              <w:pStyle w:val="TableParagraph"/>
              <w:spacing w:before="1"/>
              <w:ind w:left="411" w:right="39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Sí</w:t>
            </w:r>
            <w:proofErr w:type="spellEnd"/>
          </w:p>
        </w:tc>
        <w:tc>
          <w:tcPr>
            <w:tcW w:w="984" w:type="dxa"/>
          </w:tcPr>
          <w:p w14:paraId="34C2C11E" w14:textId="77777777" w:rsidR="00006869" w:rsidRDefault="00037538">
            <w:pPr>
              <w:pStyle w:val="TableParagraph"/>
              <w:spacing w:before="1"/>
              <w:ind w:left="350" w:right="34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12" w:type="dxa"/>
          </w:tcPr>
          <w:p w14:paraId="2E7776F0" w14:textId="77777777" w:rsidR="00006869" w:rsidRDefault="00037538">
            <w:pPr>
              <w:pStyle w:val="TableParagraph"/>
              <w:spacing w:before="1"/>
              <w:ind w:left="231" w:right="21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  <w:p w14:paraId="381AA343" w14:textId="77777777" w:rsidR="00006869" w:rsidRDefault="00037538">
            <w:pPr>
              <w:pStyle w:val="TableParagraph"/>
              <w:spacing w:before="37"/>
              <w:ind w:left="232" w:right="219"/>
              <w:jc w:val="center"/>
              <w:rPr>
                <w:sz w:val="20"/>
              </w:rPr>
            </w:pPr>
            <w:r>
              <w:rPr>
                <w:sz w:val="20"/>
              </w:rPr>
              <w:t>sabe</w:t>
            </w:r>
          </w:p>
        </w:tc>
        <w:tc>
          <w:tcPr>
            <w:tcW w:w="1027" w:type="dxa"/>
          </w:tcPr>
          <w:p w14:paraId="70F62584" w14:textId="77777777" w:rsidR="00006869" w:rsidRDefault="00037538">
            <w:pPr>
              <w:pStyle w:val="TableParagraph"/>
              <w:spacing w:before="1"/>
              <w:ind w:left="88" w:right="73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  <w:p w14:paraId="2E0A338A" w14:textId="77777777" w:rsidR="00006869" w:rsidRDefault="00037538">
            <w:pPr>
              <w:pStyle w:val="TableParagraph"/>
              <w:spacing w:before="37"/>
              <w:ind w:left="89" w:right="7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responde</w:t>
            </w:r>
            <w:proofErr w:type="spellEnd"/>
          </w:p>
        </w:tc>
      </w:tr>
      <w:tr w:rsidR="00006869" w:rsidRPr="00573848" w14:paraId="46D28C74" w14:textId="77777777">
        <w:trPr>
          <w:trHeight w:val="479"/>
        </w:trPr>
        <w:tc>
          <w:tcPr>
            <w:tcW w:w="5026" w:type="dxa"/>
          </w:tcPr>
          <w:p w14:paraId="2644EF7B" w14:textId="77777777" w:rsidR="00006869" w:rsidRPr="00573848" w:rsidRDefault="00037538">
            <w:pPr>
              <w:pStyle w:val="TableParagraph"/>
              <w:spacing w:line="240" w:lineRule="exact"/>
              <w:ind w:left="110" w:right="267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1. ¿Ha participado de alguna protesta o movilización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social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masiva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en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la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vía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pública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en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el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último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mes?</w:t>
            </w:r>
          </w:p>
        </w:tc>
        <w:tc>
          <w:tcPr>
            <w:tcW w:w="1018" w:type="dxa"/>
          </w:tcPr>
          <w:p w14:paraId="3DA41A2D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84" w:type="dxa"/>
          </w:tcPr>
          <w:p w14:paraId="5B8CF7AE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12" w:type="dxa"/>
          </w:tcPr>
          <w:p w14:paraId="4A06A50D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1027" w:type="dxa"/>
          </w:tcPr>
          <w:p w14:paraId="7BF6D190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</w:tr>
      <w:tr w:rsidR="00006869" w:rsidRPr="00573848" w14:paraId="01B6115C" w14:textId="77777777">
        <w:trPr>
          <w:trHeight w:val="484"/>
        </w:trPr>
        <w:tc>
          <w:tcPr>
            <w:tcW w:w="5026" w:type="dxa"/>
          </w:tcPr>
          <w:p w14:paraId="166323D2" w14:textId="77777777" w:rsidR="00006869" w:rsidRPr="00573848" w:rsidRDefault="00037538">
            <w:pPr>
              <w:pStyle w:val="TableParagraph"/>
              <w:spacing w:line="244" w:lineRule="exact"/>
              <w:ind w:left="110" w:right="194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2. ¿Ha colaborado con ollas comunes u otra iniciativa</w:t>
            </w:r>
            <w:r w:rsidRPr="00573848">
              <w:rPr>
                <w:spacing w:val="-6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comunitaria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de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ayuda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en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el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último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mes?</w:t>
            </w:r>
          </w:p>
        </w:tc>
        <w:tc>
          <w:tcPr>
            <w:tcW w:w="1018" w:type="dxa"/>
          </w:tcPr>
          <w:p w14:paraId="7461F56B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84" w:type="dxa"/>
          </w:tcPr>
          <w:p w14:paraId="6D110AAC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12" w:type="dxa"/>
          </w:tcPr>
          <w:p w14:paraId="41D34B9D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1027" w:type="dxa"/>
          </w:tcPr>
          <w:p w14:paraId="6208ABDC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</w:tr>
      <w:tr w:rsidR="00006869" w14:paraId="3E2E364F" w14:textId="77777777">
        <w:trPr>
          <w:trHeight w:val="552"/>
        </w:trPr>
        <w:tc>
          <w:tcPr>
            <w:tcW w:w="5026" w:type="dxa"/>
          </w:tcPr>
          <w:p w14:paraId="40C4A241" w14:textId="77777777" w:rsidR="00006869" w:rsidRPr="00573848" w:rsidRDefault="00037538">
            <w:pPr>
              <w:pStyle w:val="TableParagraph"/>
              <w:spacing w:line="239" w:lineRule="exact"/>
              <w:ind w:left="110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3.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¿Ha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recibido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ayuda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de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alguna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iniciativa</w:t>
            </w:r>
          </w:p>
          <w:p w14:paraId="52917B6B" w14:textId="77777777" w:rsidR="00006869" w:rsidRDefault="00037538">
            <w:pPr>
              <w:pStyle w:val="TableParagraph"/>
              <w:spacing w:before="37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comunitaria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1018" w:type="dxa"/>
          </w:tcPr>
          <w:p w14:paraId="3238A69E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4" w:type="dxa"/>
          </w:tcPr>
          <w:p w14:paraId="425CC0B5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14:paraId="7B59BA44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 w14:paraId="3C4BACBA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869" w:rsidRPr="00573848" w14:paraId="40721119" w14:textId="77777777">
        <w:trPr>
          <w:trHeight w:val="830"/>
        </w:trPr>
        <w:tc>
          <w:tcPr>
            <w:tcW w:w="5026" w:type="dxa"/>
          </w:tcPr>
          <w:p w14:paraId="0DE64D45" w14:textId="77777777" w:rsidR="00006869" w:rsidRPr="00573848" w:rsidRDefault="00037538">
            <w:pPr>
              <w:pStyle w:val="TableParagraph"/>
              <w:spacing w:before="1"/>
              <w:ind w:left="110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4.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Por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cualquier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razón,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y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aunque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no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haya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sido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su</w:t>
            </w:r>
          </w:p>
          <w:p w14:paraId="572EF801" w14:textId="77777777" w:rsidR="00006869" w:rsidRPr="00573848" w:rsidRDefault="00037538">
            <w:pPr>
              <w:pStyle w:val="TableParagraph"/>
              <w:spacing w:before="8" w:line="270" w:lineRule="atLeast"/>
              <w:ind w:left="110" w:right="106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intención, ¿se ha encontrado en la vía pública durante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el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toque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de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queda?</w:t>
            </w:r>
          </w:p>
        </w:tc>
        <w:tc>
          <w:tcPr>
            <w:tcW w:w="1018" w:type="dxa"/>
          </w:tcPr>
          <w:p w14:paraId="3FED1116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84" w:type="dxa"/>
          </w:tcPr>
          <w:p w14:paraId="04B540DA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12" w:type="dxa"/>
          </w:tcPr>
          <w:p w14:paraId="3885A617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1027" w:type="dxa"/>
          </w:tcPr>
          <w:p w14:paraId="7A41915A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</w:tr>
    </w:tbl>
    <w:p w14:paraId="7306B908" w14:textId="77777777" w:rsidR="00006869" w:rsidRPr="00573848" w:rsidRDefault="00006869">
      <w:pPr>
        <w:rPr>
          <w:rFonts w:ascii="Times New Roman"/>
          <w:sz w:val="20"/>
          <w:lang w:val="es-CL"/>
        </w:rPr>
        <w:sectPr w:rsidR="00006869" w:rsidRPr="00573848">
          <w:pgSz w:w="12240" w:h="15840"/>
          <w:pgMar w:top="1780" w:right="360" w:bottom="1980" w:left="1540" w:header="805" w:footer="1723" w:gutter="0"/>
          <w:cols w:space="720"/>
        </w:sectPr>
      </w:pPr>
    </w:p>
    <w:p w14:paraId="63F556A6" w14:textId="77777777" w:rsidR="00006869" w:rsidRPr="00573848" w:rsidRDefault="00006869">
      <w:pPr>
        <w:pStyle w:val="BodyText"/>
        <w:rPr>
          <w:lang w:val="es-CL"/>
        </w:rPr>
      </w:pPr>
    </w:p>
    <w:p w14:paraId="560A0A20" w14:textId="77777777" w:rsidR="00006869" w:rsidRPr="00573848" w:rsidRDefault="00006869">
      <w:pPr>
        <w:pStyle w:val="BodyText"/>
        <w:rPr>
          <w:lang w:val="es-CL"/>
        </w:rPr>
      </w:pPr>
    </w:p>
    <w:p w14:paraId="5A335613" w14:textId="77777777" w:rsidR="00006869" w:rsidRPr="00573848" w:rsidRDefault="00006869">
      <w:pPr>
        <w:pStyle w:val="BodyText"/>
        <w:spacing w:before="7"/>
        <w:rPr>
          <w:sz w:val="19"/>
          <w:lang w:val="es-CL"/>
        </w:rPr>
      </w:pPr>
    </w:p>
    <w:p w14:paraId="7E79F8AE" w14:textId="77777777" w:rsidR="00006869" w:rsidRPr="00573848" w:rsidRDefault="00037538">
      <w:pPr>
        <w:pStyle w:val="BodyText"/>
        <w:tabs>
          <w:tab w:val="left" w:pos="726"/>
        </w:tabs>
        <w:ind w:left="726" w:right="773" w:hanging="567"/>
        <w:rPr>
          <w:lang w:val="es-CL"/>
        </w:rPr>
      </w:pPr>
      <w:r w:rsidRPr="00573848">
        <w:rPr>
          <w:lang w:val="es-CL"/>
        </w:rPr>
        <w:t>f5.</w:t>
      </w:r>
      <w:r w:rsidRPr="00573848">
        <w:rPr>
          <w:lang w:val="es-CL"/>
        </w:rPr>
        <w:tab/>
        <w:t>Ahora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voy</w:t>
      </w:r>
      <w:r w:rsidRPr="00573848">
        <w:rPr>
          <w:spacing w:val="2"/>
          <w:lang w:val="es-CL"/>
        </w:rPr>
        <w:t xml:space="preserve"> </w:t>
      </w:r>
      <w:r w:rsidRPr="00573848">
        <w:rPr>
          <w:lang w:val="es-CL"/>
        </w:rPr>
        <w:t>a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leerle</w:t>
      </w:r>
      <w:r w:rsidRPr="00573848">
        <w:rPr>
          <w:spacing w:val="2"/>
          <w:lang w:val="es-CL"/>
        </w:rPr>
        <w:t xml:space="preserve"> </w:t>
      </w:r>
      <w:r w:rsidRPr="00573848">
        <w:rPr>
          <w:lang w:val="es-CL"/>
        </w:rPr>
        <w:t>una</w:t>
      </w:r>
      <w:r w:rsidRPr="00573848">
        <w:rPr>
          <w:spacing w:val="2"/>
          <w:lang w:val="es-CL"/>
        </w:rPr>
        <w:t xml:space="preserve"> </w:t>
      </w:r>
      <w:r w:rsidRPr="00573848">
        <w:rPr>
          <w:lang w:val="es-CL"/>
        </w:rPr>
        <w:t>serie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de</w:t>
      </w:r>
      <w:r w:rsidRPr="00573848">
        <w:rPr>
          <w:spacing w:val="2"/>
          <w:lang w:val="es-CL"/>
        </w:rPr>
        <w:t xml:space="preserve"> </w:t>
      </w:r>
      <w:r w:rsidRPr="00573848">
        <w:rPr>
          <w:lang w:val="es-CL"/>
        </w:rPr>
        <w:t>afirmaciones</w:t>
      </w:r>
      <w:r w:rsidRPr="00573848">
        <w:rPr>
          <w:spacing w:val="2"/>
          <w:lang w:val="es-CL"/>
        </w:rPr>
        <w:t xml:space="preserve"> </w:t>
      </w:r>
      <w:r w:rsidRPr="00573848">
        <w:rPr>
          <w:lang w:val="es-CL"/>
        </w:rPr>
        <w:t>sobre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la</w:t>
      </w:r>
      <w:r w:rsidRPr="00573848">
        <w:rPr>
          <w:spacing w:val="2"/>
          <w:lang w:val="es-CL"/>
        </w:rPr>
        <w:t xml:space="preserve"> </w:t>
      </w:r>
      <w:r w:rsidRPr="00573848">
        <w:rPr>
          <w:lang w:val="es-CL"/>
        </w:rPr>
        <w:t>crisis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sanitaria.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Ud.</w:t>
      </w:r>
      <w:r w:rsidRPr="00573848">
        <w:rPr>
          <w:spacing w:val="2"/>
          <w:lang w:val="es-CL"/>
        </w:rPr>
        <w:t xml:space="preserve"> </w:t>
      </w:r>
      <w:r w:rsidRPr="00573848">
        <w:rPr>
          <w:lang w:val="es-CL"/>
        </w:rPr>
        <w:t>me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debe</w:t>
      </w:r>
      <w:r w:rsidRPr="00573848">
        <w:rPr>
          <w:spacing w:val="2"/>
          <w:lang w:val="es-CL"/>
        </w:rPr>
        <w:t xml:space="preserve"> </w:t>
      </w:r>
      <w:r w:rsidRPr="00573848">
        <w:rPr>
          <w:lang w:val="es-CL"/>
        </w:rPr>
        <w:t>decir</w:t>
      </w:r>
      <w:r w:rsidRPr="00573848">
        <w:rPr>
          <w:spacing w:val="2"/>
          <w:lang w:val="es-CL"/>
        </w:rPr>
        <w:t xml:space="preserve"> </w:t>
      </w:r>
      <w:r w:rsidRPr="00573848">
        <w:rPr>
          <w:lang w:val="es-CL"/>
        </w:rPr>
        <w:t>si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está</w:t>
      </w:r>
      <w:r w:rsidRPr="00573848">
        <w:rPr>
          <w:spacing w:val="2"/>
          <w:lang w:val="es-CL"/>
        </w:rPr>
        <w:t xml:space="preserve"> </w:t>
      </w:r>
      <w:r w:rsidRPr="00573848">
        <w:rPr>
          <w:lang w:val="es-CL"/>
        </w:rPr>
        <w:t>Muy</w:t>
      </w:r>
      <w:r w:rsidRPr="00573848">
        <w:rPr>
          <w:spacing w:val="-60"/>
          <w:lang w:val="es-CL"/>
        </w:rPr>
        <w:t xml:space="preserve"> </w:t>
      </w:r>
      <w:r w:rsidRPr="00573848">
        <w:rPr>
          <w:lang w:val="es-CL"/>
        </w:rPr>
        <w:t>de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acuerdo;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De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acuerdo;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Indiferente;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En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desacuerdo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o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Muy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en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desacuerdo.</w:t>
      </w:r>
    </w:p>
    <w:p w14:paraId="28462CFD" w14:textId="77777777" w:rsidR="00006869" w:rsidRPr="00573848" w:rsidRDefault="00006869">
      <w:pPr>
        <w:pStyle w:val="BodyText"/>
        <w:rPr>
          <w:lang w:val="es-CL"/>
        </w:rPr>
      </w:pPr>
    </w:p>
    <w:p w14:paraId="2738B077" w14:textId="77777777" w:rsidR="00006869" w:rsidRDefault="00037538">
      <w:pPr>
        <w:pStyle w:val="BodyText"/>
        <w:spacing w:before="1"/>
        <w:ind w:left="159"/>
      </w:pPr>
      <w:r>
        <w:rPr>
          <w:color w:val="0070C0"/>
        </w:rPr>
        <w:t>Lea</w:t>
      </w:r>
      <w:r>
        <w:rPr>
          <w:color w:val="0070C0"/>
          <w:spacing w:val="-4"/>
        </w:rPr>
        <w:t xml:space="preserve"> </w:t>
      </w:r>
      <w:proofErr w:type="spellStart"/>
      <w:r>
        <w:rPr>
          <w:color w:val="0070C0"/>
        </w:rPr>
        <w:t>alternativas</w:t>
      </w:r>
      <w:proofErr w:type="spellEnd"/>
    </w:p>
    <w:p w14:paraId="44D694CE" w14:textId="77777777" w:rsidR="00006869" w:rsidRDefault="00006869">
      <w:pPr>
        <w:pStyle w:val="BodyText"/>
        <w:spacing w:before="7"/>
        <w:rPr>
          <w:sz w:val="19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994"/>
        <w:gridCol w:w="850"/>
        <w:gridCol w:w="1277"/>
        <w:gridCol w:w="1133"/>
        <w:gridCol w:w="907"/>
        <w:gridCol w:w="633"/>
        <w:gridCol w:w="1051"/>
      </w:tblGrid>
      <w:tr w:rsidR="00006869" w14:paraId="7DF21DE5" w14:textId="77777777">
        <w:trPr>
          <w:trHeight w:val="724"/>
        </w:trPr>
        <w:tc>
          <w:tcPr>
            <w:tcW w:w="2549" w:type="dxa"/>
          </w:tcPr>
          <w:p w14:paraId="771778ED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5A8710FC" w14:textId="77777777" w:rsidR="00006869" w:rsidRDefault="00037538">
            <w:pPr>
              <w:pStyle w:val="TableParagraph"/>
              <w:spacing w:before="1" w:line="242" w:lineRule="auto"/>
              <w:ind w:left="145" w:right="113" w:firstLine="30"/>
              <w:rPr>
                <w:sz w:val="20"/>
              </w:rPr>
            </w:pPr>
            <w:proofErr w:type="spellStart"/>
            <w:r>
              <w:rPr>
                <w:sz w:val="20"/>
              </w:rPr>
              <w:t>Muy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-6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acuerdo</w:t>
            </w:r>
            <w:proofErr w:type="spellEnd"/>
          </w:p>
        </w:tc>
        <w:tc>
          <w:tcPr>
            <w:tcW w:w="850" w:type="dxa"/>
          </w:tcPr>
          <w:p w14:paraId="0AA37B2D" w14:textId="77777777" w:rsidR="00006869" w:rsidRDefault="00037538">
            <w:pPr>
              <w:pStyle w:val="TableParagraph"/>
              <w:spacing w:before="1"/>
              <w:ind w:left="120" w:right="116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</w:p>
          <w:p w14:paraId="3CB928D7" w14:textId="77777777" w:rsidR="00006869" w:rsidRDefault="00037538">
            <w:pPr>
              <w:pStyle w:val="TableParagraph"/>
              <w:spacing w:line="240" w:lineRule="exact"/>
              <w:ind w:left="123" w:right="1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acuerd</w:t>
            </w:r>
            <w:proofErr w:type="spellEnd"/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</w:tc>
        <w:tc>
          <w:tcPr>
            <w:tcW w:w="1277" w:type="dxa"/>
          </w:tcPr>
          <w:p w14:paraId="2660A27D" w14:textId="77777777" w:rsidR="00006869" w:rsidRDefault="00037538">
            <w:pPr>
              <w:pStyle w:val="TableParagraph"/>
              <w:spacing w:before="1"/>
              <w:ind w:left="153"/>
              <w:rPr>
                <w:sz w:val="20"/>
              </w:rPr>
            </w:pPr>
            <w:proofErr w:type="spellStart"/>
            <w:r>
              <w:rPr>
                <w:sz w:val="20"/>
              </w:rPr>
              <w:t>Indiferente</w:t>
            </w:r>
            <w:proofErr w:type="spellEnd"/>
          </w:p>
        </w:tc>
        <w:tc>
          <w:tcPr>
            <w:tcW w:w="1133" w:type="dxa"/>
          </w:tcPr>
          <w:p w14:paraId="64465BD7" w14:textId="77777777" w:rsidR="00006869" w:rsidRDefault="00037538">
            <w:pPr>
              <w:pStyle w:val="TableParagraph"/>
              <w:spacing w:before="1"/>
              <w:ind w:left="113" w:right="100"/>
              <w:jc w:val="center"/>
              <w:rPr>
                <w:sz w:val="20"/>
              </w:rPr>
            </w:pPr>
            <w:r>
              <w:rPr>
                <w:sz w:val="20"/>
              </w:rPr>
              <w:t>En</w:t>
            </w:r>
          </w:p>
          <w:p w14:paraId="7A3E3D6A" w14:textId="77777777" w:rsidR="00006869" w:rsidRDefault="00037538">
            <w:pPr>
              <w:pStyle w:val="TableParagraph"/>
              <w:spacing w:line="240" w:lineRule="exact"/>
              <w:ind w:left="117" w:right="10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desacuerd</w:t>
            </w:r>
            <w:proofErr w:type="spellEnd"/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</w:tc>
        <w:tc>
          <w:tcPr>
            <w:tcW w:w="907" w:type="dxa"/>
          </w:tcPr>
          <w:p w14:paraId="40C70471" w14:textId="77777777" w:rsidR="00006869" w:rsidRDefault="00037538">
            <w:pPr>
              <w:pStyle w:val="TableParagraph"/>
              <w:spacing w:before="1"/>
              <w:ind w:left="146" w:hanging="16"/>
              <w:rPr>
                <w:sz w:val="20"/>
              </w:rPr>
            </w:pPr>
            <w:proofErr w:type="spellStart"/>
            <w:r>
              <w:rPr>
                <w:sz w:val="20"/>
              </w:rPr>
              <w:t>Muy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2E02437C" w14:textId="77777777" w:rsidR="00006869" w:rsidRDefault="00037538">
            <w:pPr>
              <w:pStyle w:val="TableParagraph"/>
              <w:spacing w:line="240" w:lineRule="exact"/>
              <w:ind w:left="255" w:right="117" w:hanging="109"/>
              <w:rPr>
                <w:sz w:val="20"/>
              </w:rPr>
            </w:pPr>
            <w:proofErr w:type="spellStart"/>
            <w:r>
              <w:rPr>
                <w:sz w:val="20"/>
              </w:rPr>
              <w:t>desacu</w:t>
            </w:r>
            <w:proofErr w:type="spellEnd"/>
            <w:r>
              <w:rPr>
                <w:spacing w:val="-6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erdo</w:t>
            </w:r>
            <w:proofErr w:type="spellEnd"/>
          </w:p>
        </w:tc>
        <w:tc>
          <w:tcPr>
            <w:tcW w:w="633" w:type="dxa"/>
          </w:tcPr>
          <w:p w14:paraId="27E3BD1F" w14:textId="77777777" w:rsidR="00006869" w:rsidRDefault="00037538">
            <w:pPr>
              <w:pStyle w:val="TableParagraph"/>
              <w:spacing w:before="1" w:line="242" w:lineRule="auto"/>
              <w:ind w:left="112" w:right="80" w:firstLine="8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sabe</w:t>
            </w:r>
          </w:p>
        </w:tc>
        <w:tc>
          <w:tcPr>
            <w:tcW w:w="1051" w:type="dxa"/>
          </w:tcPr>
          <w:p w14:paraId="66DB1644" w14:textId="77777777" w:rsidR="00006869" w:rsidRDefault="00037538">
            <w:pPr>
              <w:pStyle w:val="TableParagraph"/>
              <w:spacing w:before="1" w:line="242" w:lineRule="auto"/>
              <w:ind w:left="122" w:right="85" w:firstLine="28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responde</w:t>
            </w:r>
            <w:proofErr w:type="spellEnd"/>
          </w:p>
        </w:tc>
      </w:tr>
      <w:tr w:rsidR="00006869" w14:paraId="6397E7A5" w14:textId="77777777">
        <w:trPr>
          <w:trHeight w:val="1209"/>
        </w:trPr>
        <w:tc>
          <w:tcPr>
            <w:tcW w:w="2549" w:type="dxa"/>
          </w:tcPr>
          <w:p w14:paraId="4C71C94F" w14:textId="77777777" w:rsidR="00006869" w:rsidRPr="00573848" w:rsidRDefault="00037538">
            <w:pPr>
              <w:pStyle w:val="TableParagraph"/>
              <w:spacing w:before="1"/>
              <w:ind w:left="286" w:right="218" w:hanging="176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 xml:space="preserve">1. </w:t>
            </w:r>
            <w:commentRangeStart w:id="14"/>
            <w:r w:rsidRPr="00573848">
              <w:rPr>
                <w:sz w:val="20"/>
                <w:lang w:val="es-CL"/>
              </w:rPr>
              <w:t>Puedo protegerme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completamente del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coronavirus</w:t>
            </w:r>
            <w:r w:rsidRPr="00573848">
              <w:rPr>
                <w:spacing w:val="-6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si</w:t>
            </w:r>
            <w:r w:rsidRPr="00573848">
              <w:rPr>
                <w:spacing w:val="-5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tomo</w:t>
            </w:r>
            <w:r w:rsidRPr="00573848">
              <w:rPr>
                <w:spacing w:val="-5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las</w:t>
            </w:r>
          </w:p>
          <w:p w14:paraId="4444C3ED" w14:textId="77777777" w:rsidR="00006869" w:rsidRDefault="00037538">
            <w:pPr>
              <w:pStyle w:val="TableParagraph"/>
              <w:spacing w:line="240" w:lineRule="exact"/>
              <w:ind w:left="286" w:right="244"/>
              <w:rPr>
                <w:sz w:val="20"/>
              </w:rPr>
            </w:pPr>
            <w:proofErr w:type="spellStart"/>
            <w:r>
              <w:rPr>
                <w:sz w:val="20"/>
              </w:rPr>
              <w:t>medidas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protección</w:t>
            </w:r>
            <w:proofErr w:type="spellEnd"/>
            <w:r>
              <w:rPr>
                <w:spacing w:val="-6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adecuadas</w:t>
            </w:r>
            <w:proofErr w:type="spellEnd"/>
            <w:r>
              <w:rPr>
                <w:sz w:val="20"/>
              </w:rPr>
              <w:t>.</w:t>
            </w:r>
            <w:commentRangeEnd w:id="14"/>
            <w:r w:rsidR="007817A8">
              <w:rPr>
                <w:rStyle w:val="CommentReference"/>
              </w:rPr>
              <w:commentReference w:id="14"/>
            </w:r>
          </w:p>
        </w:tc>
        <w:tc>
          <w:tcPr>
            <w:tcW w:w="994" w:type="dxa"/>
          </w:tcPr>
          <w:p w14:paraId="1D1D27FA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0293633D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6B52BE39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60589136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</w:tcPr>
          <w:p w14:paraId="40C7A2CD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 w14:paraId="45BD78AD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 w14:paraId="10CB5566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869" w14:paraId="4A092F72" w14:textId="77777777">
        <w:trPr>
          <w:trHeight w:val="964"/>
        </w:trPr>
        <w:tc>
          <w:tcPr>
            <w:tcW w:w="2549" w:type="dxa"/>
          </w:tcPr>
          <w:p w14:paraId="559E8A9E" w14:textId="77777777" w:rsidR="00006869" w:rsidRPr="00573848" w:rsidRDefault="00037538">
            <w:pPr>
              <w:pStyle w:val="TableParagraph"/>
              <w:spacing w:before="1"/>
              <w:ind w:left="110" w:right="140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2. Me informo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constantemente sobre los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avances</w:t>
            </w:r>
            <w:r w:rsidRPr="00573848">
              <w:rPr>
                <w:spacing w:val="-6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del</w:t>
            </w:r>
            <w:r w:rsidRPr="00573848">
              <w:rPr>
                <w:spacing w:val="-5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coronavirus</w:t>
            </w:r>
            <w:r w:rsidRPr="00573848">
              <w:rPr>
                <w:spacing w:val="-5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y</w:t>
            </w:r>
          </w:p>
          <w:p w14:paraId="3E38BBE5" w14:textId="77777777" w:rsidR="00006869" w:rsidRDefault="00037538">
            <w:pPr>
              <w:pStyle w:val="TableParagraph"/>
              <w:spacing w:before="1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efectos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Chile.</w:t>
            </w:r>
          </w:p>
        </w:tc>
        <w:tc>
          <w:tcPr>
            <w:tcW w:w="994" w:type="dxa"/>
          </w:tcPr>
          <w:p w14:paraId="218D1AA2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3D43758B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60013447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293F7F61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</w:tcPr>
          <w:p w14:paraId="0406822F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 w14:paraId="08BD05AB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 w14:paraId="568F1443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869" w14:paraId="06BFA1C0" w14:textId="77777777">
        <w:trPr>
          <w:trHeight w:val="1689"/>
        </w:trPr>
        <w:tc>
          <w:tcPr>
            <w:tcW w:w="2549" w:type="dxa"/>
          </w:tcPr>
          <w:p w14:paraId="5D6E11D6" w14:textId="77777777" w:rsidR="00006869" w:rsidRPr="00573848" w:rsidRDefault="00037538">
            <w:pPr>
              <w:pStyle w:val="TableParagraph"/>
              <w:spacing w:before="1"/>
              <w:ind w:left="110" w:right="201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3. A medida que ha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avanzado la crisis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sanitaria, me siento cada</w:t>
            </w:r>
            <w:r w:rsidRPr="00573848">
              <w:rPr>
                <w:spacing w:val="-6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vez más desmotivado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para seguir las medidas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de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protección</w:t>
            </w:r>
          </w:p>
          <w:p w14:paraId="62AF2E62" w14:textId="77777777" w:rsidR="00006869" w:rsidRDefault="00037538">
            <w:pPr>
              <w:pStyle w:val="TableParagraph"/>
              <w:spacing w:before="1" w:line="218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recomendadas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94" w:type="dxa"/>
          </w:tcPr>
          <w:p w14:paraId="7593582A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30AA390C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0D5B4985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022023B9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</w:tcPr>
          <w:p w14:paraId="260730B9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 w14:paraId="7CE4EBBE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 w14:paraId="7534D440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869" w:rsidRPr="00573848" w14:paraId="731B7B5A" w14:textId="77777777">
        <w:trPr>
          <w:trHeight w:val="1209"/>
        </w:trPr>
        <w:tc>
          <w:tcPr>
            <w:tcW w:w="2549" w:type="dxa"/>
          </w:tcPr>
          <w:p w14:paraId="00ACF807" w14:textId="671991A6" w:rsidR="00006869" w:rsidRPr="00573848" w:rsidDel="00072371" w:rsidRDefault="00037538">
            <w:pPr>
              <w:pStyle w:val="TableParagraph"/>
              <w:spacing w:before="1"/>
              <w:ind w:left="110" w:right="100"/>
              <w:rPr>
                <w:del w:id="15" w:author="Monica Gerber" w:date="2021-06-03T11:23:00Z"/>
                <w:sz w:val="20"/>
                <w:lang w:val="es-CL"/>
              </w:rPr>
            </w:pPr>
            <w:del w:id="16" w:author="Monica Gerber" w:date="2021-06-03T11:23:00Z">
              <w:r w:rsidRPr="00573848" w:rsidDel="00072371">
                <w:rPr>
                  <w:sz w:val="20"/>
                  <w:lang w:val="es-CL"/>
                </w:rPr>
                <w:delText>4. Resulta cada vez más</w:delText>
              </w:r>
              <w:r w:rsidRPr="00573848" w:rsidDel="00072371">
                <w:rPr>
                  <w:spacing w:val="1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difícil seguir las medidas</w:delText>
              </w:r>
              <w:r w:rsidRPr="00573848" w:rsidDel="00072371">
                <w:rPr>
                  <w:spacing w:val="1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de</w:delText>
              </w:r>
              <w:r w:rsidRPr="00573848" w:rsidDel="00072371">
                <w:rPr>
                  <w:spacing w:val="-4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protección</w:delText>
              </w:r>
              <w:r w:rsidRPr="00573848" w:rsidDel="00072371">
                <w:rPr>
                  <w:spacing w:val="-4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sin</w:delText>
              </w:r>
              <w:r w:rsidRPr="00573848" w:rsidDel="00072371">
                <w:rPr>
                  <w:spacing w:val="-3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que</w:delText>
              </w:r>
              <w:r w:rsidRPr="00573848" w:rsidDel="00072371">
                <w:rPr>
                  <w:spacing w:val="-4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esto</w:delText>
              </w:r>
            </w:del>
          </w:p>
          <w:p w14:paraId="06B3DDA4" w14:textId="7735BBA3" w:rsidR="00006869" w:rsidRPr="00573848" w:rsidRDefault="00037538">
            <w:pPr>
              <w:pStyle w:val="TableParagraph"/>
              <w:spacing w:line="240" w:lineRule="exact"/>
              <w:ind w:left="110" w:right="863"/>
              <w:rPr>
                <w:sz w:val="20"/>
                <w:lang w:val="es-CL"/>
              </w:rPr>
            </w:pPr>
            <w:del w:id="17" w:author="Monica Gerber" w:date="2021-06-03T11:23:00Z">
              <w:r w:rsidRPr="00573848" w:rsidDel="00072371">
                <w:rPr>
                  <w:sz w:val="20"/>
                  <w:lang w:val="es-CL"/>
                </w:rPr>
                <w:delText>afecte de manera</w:delText>
              </w:r>
              <w:r w:rsidRPr="00573848" w:rsidDel="00072371">
                <w:rPr>
                  <w:spacing w:val="-60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negativa</w:delText>
              </w:r>
              <w:r w:rsidRPr="00573848" w:rsidDel="00072371">
                <w:rPr>
                  <w:spacing w:val="-2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mi</w:delText>
              </w:r>
              <w:r w:rsidRPr="00573848" w:rsidDel="00072371">
                <w:rPr>
                  <w:spacing w:val="-2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vida.</w:delText>
              </w:r>
            </w:del>
          </w:p>
        </w:tc>
        <w:tc>
          <w:tcPr>
            <w:tcW w:w="994" w:type="dxa"/>
          </w:tcPr>
          <w:p w14:paraId="3D4A9FCA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72E0EB19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1277" w:type="dxa"/>
          </w:tcPr>
          <w:p w14:paraId="39A81704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1133" w:type="dxa"/>
          </w:tcPr>
          <w:p w14:paraId="0087D4E4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07" w:type="dxa"/>
          </w:tcPr>
          <w:p w14:paraId="75FED989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633" w:type="dxa"/>
          </w:tcPr>
          <w:p w14:paraId="4CEC4B24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1051" w:type="dxa"/>
          </w:tcPr>
          <w:p w14:paraId="200B7886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</w:tr>
      <w:tr w:rsidR="00006869" w:rsidRPr="00072371" w14:paraId="3C9FEBED" w14:textId="77777777">
        <w:trPr>
          <w:trHeight w:val="1449"/>
        </w:trPr>
        <w:tc>
          <w:tcPr>
            <w:tcW w:w="2549" w:type="dxa"/>
          </w:tcPr>
          <w:p w14:paraId="00582143" w14:textId="5E08A84D" w:rsidR="00006869" w:rsidRPr="00573848" w:rsidDel="00072371" w:rsidRDefault="00037538" w:rsidP="00072371">
            <w:pPr>
              <w:pStyle w:val="TableParagraph"/>
              <w:spacing w:before="1"/>
              <w:ind w:left="110" w:right="228"/>
              <w:rPr>
                <w:del w:id="18" w:author="Monica Gerber" w:date="2021-06-03T11:18:00Z"/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 xml:space="preserve">5. En Chile, </w:t>
            </w:r>
            <w:ins w:id="19" w:author="Monica Gerber" w:date="2021-06-03T11:18:00Z">
              <w:r w:rsidR="00072371">
                <w:rPr>
                  <w:sz w:val="20"/>
                  <w:lang w:val="es-CL"/>
                </w:rPr>
                <w:t>si alguien sale</w:t>
              </w:r>
            </w:ins>
            <w:ins w:id="20" w:author="Monica Gerber" w:date="2021-06-03T11:17:00Z">
              <w:r w:rsidR="00072371">
                <w:rPr>
                  <w:sz w:val="20"/>
                  <w:lang w:val="es-CL"/>
                </w:rPr>
                <w:t xml:space="preserve"> dur</w:t>
              </w:r>
            </w:ins>
            <w:ins w:id="21" w:author="Monica Gerber" w:date="2021-06-03T11:18:00Z">
              <w:r w:rsidR="00072371">
                <w:rPr>
                  <w:sz w:val="20"/>
                  <w:lang w:val="es-CL"/>
                </w:rPr>
                <w:t xml:space="preserve">ante una cuarentena o toque de queda sin permiso </w:t>
              </w:r>
            </w:ins>
            <w:ins w:id="22" w:author="Monica Gerber" w:date="2021-06-03T11:32:00Z">
              <w:r w:rsidR="007817A8">
                <w:rPr>
                  <w:sz w:val="20"/>
                  <w:lang w:val="es-CL"/>
                </w:rPr>
                <w:t>es muy pro</w:t>
              </w:r>
            </w:ins>
            <w:ins w:id="23" w:author="Monica Gerber" w:date="2021-06-03T11:33:00Z">
              <w:r w:rsidR="007817A8">
                <w:rPr>
                  <w:sz w:val="20"/>
                  <w:lang w:val="es-CL"/>
                </w:rPr>
                <w:t>bable que sea</w:t>
              </w:r>
            </w:ins>
            <w:ins w:id="24" w:author="Monica Gerber" w:date="2021-06-03T11:18:00Z">
              <w:r w:rsidR="00072371">
                <w:rPr>
                  <w:sz w:val="20"/>
                  <w:lang w:val="es-CL"/>
                </w:rPr>
                <w:t xml:space="preserve"> fiscalizado y multado. </w:t>
              </w:r>
            </w:ins>
            <w:del w:id="25" w:author="Monica Gerber" w:date="2021-06-03T11:18:00Z">
              <w:r w:rsidRPr="00573848" w:rsidDel="00072371">
                <w:rPr>
                  <w:sz w:val="20"/>
                  <w:lang w:val="es-CL"/>
                </w:rPr>
                <w:delText>si una</w:delText>
              </w:r>
              <w:r w:rsidRPr="00573848" w:rsidDel="00072371">
                <w:rPr>
                  <w:spacing w:val="1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persona sale sin permiso</w:delText>
              </w:r>
              <w:r w:rsidRPr="00573848" w:rsidDel="00072371">
                <w:rPr>
                  <w:spacing w:val="-60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durante una cuarentena</w:delText>
              </w:r>
              <w:r w:rsidRPr="00573848" w:rsidDel="00072371">
                <w:rPr>
                  <w:spacing w:val="-60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es muy poco probable</w:delText>
              </w:r>
              <w:r w:rsidRPr="00573848" w:rsidDel="00072371">
                <w:rPr>
                  <w:spacing w:val="1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que</w:delText>
              </w:r>
              <w:r w:rsidRPr="00573848" w:rsidDel="00072371">
                <w:rPr>
                  <w:spacing w:val="-1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sea</w:delText>
              </w:r>
              <w:r w:rsidRPr="00573848" w:rsidDel="00072371">
                <w:rPr>
                  <w:spacing w:val="-1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controlado</w:delText>
              </w:r>
              <w:r w:rsidRPr="00573848" w:rsidDel="00072371">
                <w:rPr>
                  <w:spacing w:val="-1"/>
                  <w:sz w:val="20"/>
                  <w:lang w:val="es-CL"/>
                </w:rPr>
                <w:delText xml:space="preserve"> </w:delText>
              </w:r>
              <w:r w:rsidRPr="00573848" w:rsidDel="00072371">
                <w:rPr>
                  <w:sz w:val="20"/>
                  <w:lang w:val="es-CL"/>
                </w:rPr>
                <w:delText>y</w:delText>
              </w:r>
            </w:del>
          </w:p>
          <w:p w14:paraId="5000BAAA" w14:textId="1F4AB8EC" w:rsidR="00006869" w:rsidRPr="00072371" w:rsidRDefault="00037538">
            <w:pPr>
              <w:pStyle w:val="TableParagraph"/>
              <w:spacing w:line="221" w:lineRule="exact"/>
              <w:ind w:left="110"/>
              <w:rPr>
                <w:sz w:val="20"/>
                <w:lang w:val="es-CL"/>
                <w:rPrChange w:id="26" w:author="Monica Gerber" w:date="2021-06-03T11:23:00Z">
                  <w:rPr>
                    <w:sz w:val="20"/>
                  </w:rPr>
                </w:rPrChange>
              </w:rPr>
            </w:pPr>
            <w:del w:id="27" w:author="Monica Gerber" w:date="2021-06-03T11:18:00Z">
              <w:r w:rsidRPr="00072371" w:rsidDel="00072371">
                <w:rPr>
                  <w:sz w:val="20"/>
                  <w:lang w:val="es-CL"/>
                  <w:rPrChange w:id="28" w:author="Monica Gerber" w:date="2021-06-03T11:23:00Z">
                    <w:rPr>
                      <w:sz w:val="20"/>
                    </w:rPr>
                  </w:rPrChange>
                </w:rPr>
                <w:delText>multado.</w:delText>
              </w:r>
            </w:del>
          </w:p>
        </w:tc>
        <w:tc>
          <w:tcPr>
            <w:tcW w:w="994" w:type="dxa"/>
          </w:tcPr>
          <w:p w14:paraId="4705F5DC" w14:textId="77777777" w:rsidR="00006869" w:rsidRPr="00072371" w:rsidRDefault="00006869">
            <w:pPr>
              <w:pStyle w:val="TableParagraph"/>
              <w:rPr>
                <w:rFonts w:ascii="Times New Roman"/>
                <w:sz w:val="20"/>
                <w:lang w:val="es-CL"/>
                <w:rPrChange w:id="29" w:author="Monica Gerber" w:date="2021-06-03T11:23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850" w:type="dxa"/>
          </w:tcPr>
          <w:p w14:paraId="4AB5C293" w14:textId="77777777" w:rsidR="00006869" w:rsidRPr="00072371" w:rsidRDefault="00006869">
            <w:pPr>
              <w:pStyle w:val="TableParagraph"/>
              <w:rPr>
                <w:rFonts w:ascii="Times New Roman"/>
                <w:sz w:val="20"/>
                <w:lang w:val="es-CL"/>
                <w:rPrChange w:id="30" w:author="Monica Gerber" w:date="2021-06-03T11:23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277" w:type="dxa"/>
          </w:tcPr>
          <w:p w14:paraId="39F67072" w14:textId="77777777" w:rsidR="00006869" w:rsidRPr="00072371" w:rsidRDefault="00006869">
            <w:pPr>
              <w:pStyle w:val="TableParagraph"/>
              <w:rPr>
                <w:rFonts w:ascii="Times New Roman"/>
                <w:sz w:val="20"/>
                <w:lang w:val="es-CL"/>
                <w:rPrChange w:id="31" w:author="Monica Gerber" w:date="2021-06-03T11:23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133" w:type="dxa"/>
          </w:tcPr>
          <w:p w14:paraId="3E44A699" w14:textId="77777777" w:rsidR="00006869" w:rsidRPr="00072371" w:rsidRDefault="00006869">
            <w:pPr>
              <w:pStyle w:val="TableParagraph"/>
              <w:rPr>
                <w:rFonts w:ascii="Times New Roman"/>
                <w:sz w:val="20"/>
                <w:lang w:val="es-CL"/>
                <w:rPrChange w:id="32" w:author="Monica Gerber" w:date="2021-06-03T11:23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907" w:type="dxa"/>
          </w:tcPr>
          <w:p w14:paraId="6AB8059C" w14:textId="77777777" w:rsidR="00006869" w:rsidRPr="00072371" w:rsidRDefault="00006869">
            <w:pPr>
              <w:pStyle w:val="TableParagraph"/>
              <w:rPr>
                <w:rFonts w:ascii="Times New Roman"/>
                <w:sz w:val="20"/>
                <w:lang w:val="es-CL"/>
                <w:rPrChange w:id="33" w:author="Monica Gerber" w:date="2021-06-03T11:23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633" w:type="dxa"/>
          </w:tcPr>
          <w:p w14:paraId="30BC1D32" w14:textId="77777777" w:rsidR="00006869" w:rsidRPr="00072371" w:rsidRDefault="00006869">
            <w:pPr>
              <w:pStyle w:val="TableParagraph"/>
              <w:rPr>
                <w:rFonts w:ascii="Times New Roman"/>
                <w:sz w:val="20"/>
                <w:lang w:val="es-CL"/>
                <w:rPrChange w:id="34" w:author="Monica Gerber" w:date="2021-06-03T11:23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051" w:type="dxa"/>
          </w:tcPr>
          <w:p w14:paraId="3BB8D3BE" w14:textId="77777777" w:rsidR="00006869" w:rsidRPr="00072371" w:rsidRDefault="00006869">
            <w:pPr>
              <w:pStyle w:val="TableParagraph"/>
              <w:rPr>
                <w:rFonts w:ascii="Times New Roman"/>
                <w:sz w:val="20"/>
                <w:lang w:val="es-CL"/>
                <w:rPrChange w:id="35" w:author="Monica Gerber" w:date="2021-06-03T11:23:00Z">
                  <w:rPr>
                    <w:rFonts w:ascii="Times New Roman"/>
                    <w:sz w:val="20"/>
                  </w:rPr>
                </w:rPrChange>
              </w:rPr>
            </w:pPr>
          </w:p>
        </w:tc>
      </w:tr>
      <w:tr w:rsidR="00006869" w14:paraId="6F59C248" w14:textId="77777777">
        <w:trPr>
          <w:trHeight w:val="1689"/>
        </w:trPr>
        <w:tc>
          <w:tcPr>
            <w:tcW w:w="2549" w:type="dxa"/>
          </w:tcPr>
          <w:p w14:paraId="5E2ABD03" w14:textId="77777777" w:rsidR="00006869" w:rsidRPr="00573848" w:rsidRDefault="00037538">
            <w:pPr>
              <w:pStyle w:val="TableParagraph"/>
              <w:spacing w:before="1"/>
              <w:ind w:left="286" w:right="113" w:hanging="176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lastRenderedPageBreak/>
              <w:t>6. Incluso considerando la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situación</w:t>
            </w:r>
            <w:r w:rsidRPr="00573848">
              <w:rPr>
                <w:spacing w:val="6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sanitaria,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estoy dispuesto/a a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participar en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manifestaciones</w:t>
            </w:r>
            <w:r w:rsidRPr="00573848">
              <w:rPr>
                <w:spacing w:val="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masivas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en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este</w:t>
            </w:r>
          </w:p>
          <w:p w14:paraId="28A1F4BB" w14:textId="77777777" w:rsidR="00006869" w:rsidRDefault="00037538">
            <w:pPr>
              <w:pStyle w:val="TableParagraph"/>
              <w:spacing w:line="219" w:lineRule="exact"/>
              <w:ind w:left="286"/>
              <w:rPr>
                <w:sz w:val="20"/>
              </w:rPr>
            </w:pPr>
            <w:proofErr w:type="spellStart"/>
            <w:r>
              <w:rPr>
                <w:sz w:val="20"/>
              </w:rPr>
              <w:t>momento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94" w:type="dxa"/>
          </w:tcPr>
          <w:p w14:paraId="68367F33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0DBABC7E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4FDDF601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1133621A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</w:tcPr>
          <w:p w14:paraId="7B473BD6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 w14:paraId="76CF6A03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 w14:paraId="0E22FD3D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7F3C0A" w14:textId="77777777" w:rsidR="00006869" w:rsidRDefault="00006869">
      <w:pPr>
        <w:rPr>
          <w:rFonts w:ascii="Times New Roman"/>
          <w:sz w:val="20"/>
        </w:rPr>
        <w:sectPr w:rsidR="00006869">
          <w:pgSz w:w="12240" w:h="15840"/>
          <w:pgMar w:top="1780" w:right="360" w:bottom="2000" w:left="1540" w:header="805" w:footer="1723" w:gutter="0"/>
          <w:cols w:space="720"/>
        </w:sectPr>
      </w:pPr>
    </w:p>
    <w:p w14:paraId="692F3D72" w14:textId="77777777" w:rsidR="00006869" w:rsidRDefault="00006869">
      <w:pPr>
        <w:pStyle w:val="BodyText"/>
      </w:pPr>
    </w:p>
    <w:p w14:paraId="54553B3E" w14:textId="77777777" w:rsidR="00006869" w:rsidRDefault="00006869">
      <w:pPr>
        <w:pStyle w:val="BodyText"/>
        <w:spacing w:before="3"/>
        <w:rPr>
          <w:sz w:val="19"/>
        </w:rPr>
      </w:pPr>
    </w:p>
    <w:p w14:paraId="64CEAAE3" w14:textId="77777777" w:rsidR="00006869" w:rsidRPr="00573848" w:rsidRDefault="00037538">
      <w:pPr>
        <w:pStyle w:val="BodyText"/>
        <w:tabs>
          <w:tab w:val="left" w:pos="726"/>
        </w:tabs>
        <w:spacing w:before="1"/>
        <w:ind w:left="159"/>
        <w:rPr>
          <w:lang w:val="es-CL"/>
        </w:rPr>
      </w:pPr>
      <w:r w:rsidRPr="00573848">
        <w:rPr>
          <w:lang w:val="es-CL"/>
        </w:rPr>
        <w:t>f6.</w:t>
      </w:r>
      <w:r w:rsidRPr="00573848">
        <w:rPr>
          <w:lang w:val="es-CL"/>
        </w:rPr>
        <w:tab/>
        <w:t>¿Qué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tan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peligroso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cree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que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es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el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coronavirus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para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usted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y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sus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cercanos?</w:t>
      </w:r>
    </w:p>
    <w:p w14:paraId="677EBFD9" w14:textId="77777777" w:rsidR="00006869" w:rsidRDefault="00037538">
      <w:pPr>
        <w:pStyle w:val="BodyText"/>
        <w:spacing w:before="3" w:line="241" w:lineRule="exact"/>
        <w:ind w:left="726"/>
      </w:pPr>
      <w:r>
        <w:rPr>
          <w:color w:val="0070C0"/>
        </w:rPr>
        <w:t>Lea</w:t>
      </w:r>
      <w:r>
        <w:rPr>
          <w:color w:val="0070C0"/>
          <w:spacing w:val="-3"/>
        </w:rPr>
        <w:t xml:space="preserve"> </w:t>
      </w:r>
      <w:proofErr w:type="spellStart"/>
      <w:r>
        <w:rPr>
          <w:color w:val="0070C0"/>
        </w:rPr>
        <w:t>alternativas</w:t>
      </w:r>
      <w:proofErr w:type="spellEnd"/>
    </w:p>
    <w:p w14:paraId="0492CB91" w14:textId="77777777" w:rsidR="00006869" w:rsidRDefault="00037538" w:rsidP="00037538">
      <w:pPr>
        <w:pStyle w:val="ListParagraph"/>
        <w:numPr>
          <w:ilvl w:val="0"/>
          <w:numId w:val="4"/>
        </w:numPr>
        <w:tabs>
          <w:tab w:val="left" w:pos="959"/>
        </w:tabs>
        <w:spacing w:line="240" w:lineRule="exact"/>
        <w:rPr>
          <w:sz w:val="20"/>
        </w:rPr>
      </w:pPr>
      <w:r>
        <w:rPr>
          <w:sz w:val="20"/>
        </w:rPr>
        <w:t>Nada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peligroso</w:t>
      </w:r>
      <w:proofErr w:type="spellEnd"/>
    </w:p>
    <w:p w14:paraId="0E982417" w14:textId="77777777" w:rsidR="00006869" w:rsidRDefault="00037538" w:rsidP="00037538">
      <w:pPr>
        <w:pStyle w:val="ListParagraph"/>
        <w:numPr>
          <w:ilvl w:val="0"/>
          <w:numId w:val="4"/>
        </w:numPr>
        <w:tabs>
          <w:tab w:val="left" w:pos="959"/>
        </w:tabs>
        <w:rPr>
          <w:sz w:val="20"/>
        </w:rPr>
      </w:pPr>
      <w:r>
        <w:rPr>
          <w:sz w:val="20"/>
        </w:rPr>
        <w:t>Algo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peligroso</w:t>
      </w:r>
      <w:proofErr w:type="spellEnd"/>
    </w:p>
    <w:p w14:paraId="7DAD327C" w14:textId="77777777" w:rsidR="00006869" w:rsidRDefault="00037538" w:rsidP="00037538">
      <w:pPr>
        <w:pStyle w:val="ListParagraph"/>
        <w:numPr>
          <w:ilvl w:val="0"/>
          <w:numId w:val="4"/>
        </w:numPr>
        <w:tabs>
          <w:tab w:val="left" w:pos="959"/>
        </w:tabs>
        <w:spacing w:before="3"/>
        <w:rPr>
          <w:sz w:val="20"/>
        </w:rPr>
      </w:pPr>
      <w:proofErr w:type="spellStart"/>
      <w:r>
        <w:rPr>
          <w:sz w:val="20"/>
        </w:rPr>
        <w:t>Bastante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peligroso</w:t>
      </w:r>
      <w:proofErr w:type="spellEnd"/>
    </w:p>
    <w:p w14:paraId="7876BEB9" w14:textId="77777777" w:rsidR="00006869" w:rsidRDefault="00037538" w:rsidP="00037538">
      <w:pPr>
        <w:pStyle w:val="ListParagraph"/>
        <w:numPr>
          <w:ilvl w:val="0"/>
          <w:numId w:val="4"/>
        </w:numPr>
        <w:tabs>
          <w:tab w:val="left" w:pos="959"/>
        </w:tabs>
        <w:spacing w:line="240" w:lineRule="exact"/>
        <w:rPr>
          <w:sz w:val="20"/>
        </w:rPr>
      </w:pPr>
      <w:proofErr w:type="spellStart"/>
      <w:r>
        <w:rPr>
          <w:sz w:val="20"/>
        </w:rPr>
        <w:t>Muy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peligroso</w:t>
      </w:r>
      <w:proofErr w:type="spellEnd"/>
    </w:p>
    <w:p w14:paraId="7E7FACD3" w14:textId="77777777" w:rsidR="00006869" w:rsidRDefault="00037538" w:rsidP="00037538">
      <w:pPr>
        <w:pStyle w:val="ListParagraph"/>
        <w:numPr>
          <w:ilvl w:val="0"/>
          <w:numId w:val="4"/>
        </w:numPr>
        <w:tabs>
          <w:tab w:val="left" w:pos="959"/>
        </w:tabs>
        <w:rPr>
          <w:sz w:val="20"/>
        </w:rPr>
      </w:pPr>
      <w:proofErr w:type="spellStart"/>
      <w:r>
        <w:rPr>
          <w:sz w:val="20"/>
        </w:rPr>
        <w:t>Extremadamente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peligroso</w:t>
      </w:r>
      <w:proofErr w:type="spellEnd"/>
    </w:p>
    <w:p w14:paraId="031610F8" w14:textId="77777777" w:rsidR="00006869" w:rsidRDefault="00037538" w:rsidP="00037538">
      <w:pPr>
        <w:pStyle w:val="ListParagraph"/>
        <w:numPr>
          <w:ilvl w:val="0"/>
          <w:numId w:val="3"/>
        </w:numPr>
        <w:tabs>
          <w:tab w:val="left" w:pos="959"/>
        </w:tabs>
        <w:spacing w:before="4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sabe</w:t>
      </w:r>
    </w:p>
    <w:p w14:paraId="0095A661" w14:textId="77777777" w:rsidR="00006869" w:rsidRDefault="00037538" w:rsidP="00037538">
      <w:pPr>
        <w:pStyle w:val="ListParagraph"/>
        <w:numPr>
          <w:ilvl w:val="0"/>
          <w:numId w:val="3"/>
        </w:numPr>
        <w:tabs>
          <w:tab w:val="left" w:pos="959"/>
        </w:tabs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responde</w:t>
      </w:r>
      <w:proofErr w:type="spellEnd"/>
    </w:p>
    <w:p w14:paraId="081C9822" w14:textId="77777777" w:rsidR="00006869" w:rsidRDefault="00006869">
      <w:pPr>
        <w:pStyle w:val="BodyText"/>
        <w:spacing w:before="9"/>
        <w:rPr>
          <w:sz w:val="19"/>
        </w:rPr>
      </w:pPr>
    </w:p>
    <w:p w14:paraId="4C050000" w14:textId="77777777" w:rsidR="00006869" w:rsidRPr="00573848" w:rsidRDefault="00037538">
      <w:pPr>
        <w:pStyle w:val="BodyText"/>
        <w:ind w:left="726" w:right="771" w:hanging="567"/>
        <w:jc w:val="both"/>
        <w:rPr>
          <w:lang w:val="es-CL"/>
        </w:rPr>
      </w:pPr>
      <w:r w:rsidRPr="00573848">
        <w:rPr>
          <w:lang w:val="es-CL"/>
        </w:rPr>
        <w:t>f7.</w:t>
      </w:r>
      <w:r w:rsidRPr="00573848">
        <w:rPr>
          <w:spacing w:val="18"/>
          <w:lang w:val="es-CL"/>
        </w:rPr>
        <w:t xml:space="preserve"> </w:t>
      </w:r>
      <w:r w:rsidRPr="00573848">
        <w:rPr>
          <w:b/>
          <w:lang w:val="es-CL"/>
        </w:rPr>
        <w:t>En</w:t>
      </w:r>
      <w:r w:rsidRPr="00573848">
        <w:rPr>
          <w:b/>
          <w:spacing w:val="-6"/>
          <w:lang w:val="es-CL"/>
        </w:rPr>
        <w:t xml:space="preserve"> </w:t>
      </w:r>
      <w:r w:rsidRPr="00573848">
        <w:rPr>
          <w:b/>
          <w:lang w:val="es-CL"/>
        </w:rPr>
        <w:t>la</w:t>
      </w:r>
      <w:r w:rsidRPr="00573848">
        <w:rPr>
          <w:b/>
          <w:spacing w:val="-5"/>
          <w:lang w:val="es-CL"/>
        </w:rPr>
        <w:t xml:space="preserve"> </w:t>
      </w:r>
      <w:r w:rsidRPr="00573848">
        <w:rPr>
          <w:b/>
          <w:lang w:val="es-CL"/>
        </w:rPr>
        <w:t>última</w:t>
      </w:r>
      <w:r w:rsidRPr="00573848">
        <w:rPr>
          <w:b/>
          <w:spacing w:val="-6"/>
          <w:lang w:val="es-CL"/>
        </w:rPr>
        <w:t xml:space="preserve"> </w:t>
      </w:r>
      <w:r w:rsidRPr="00573848">
        <w:rPr>
          <w:b/>
          <w:lang w:val="es-CL"/>
        </w:rPr>
        <w:t>semana</w:t>
      </w:r>
      <w:r w:rsidRPr="00573848">
        <w:rPr>
          <w:lang w:val="es-CL"/>
        </w:rPr>
        <w:t>,</w:t>
      </w:r>
      <w:r w:rsidRPr="00573848">
        <w:rPr>
          <w:spacing w:val="-5"/>
          <w:lang w:val="es-CL"/>
        </w:rPr>
        <w:t xml:space="preserve"> </w:t>
      </w:r>
      <w:r w:rsidRPr="00573848">
        <w:rPr>
          <w:lang w:val="es-CL"/>
        </w:rPr>
        <w:t>¿con</w:t>
      </w:r>
      <w:r w:rsidRPr="00573848">
        <w:rPr>
          <w:spacing w:val="-6"/>
          <w:lang w:val="es-CL"/>
        </w:rPr>
        <w:t xml:space="preserve"> </w:t>
      </w:r>
      <w:r w:rsidRPr="00573848">
        <w:rPr>
          <w:lang w:val="es-CL"/>
        </w:rPr>
        <w:t>qué</w:t>
      </w:r>
      <w:r w:rsidRPr="00573848">
        <w:rPr>
          <w:spacing w:val="-5"/>
          <w:lang w:val="es-CL"/>
        </w:rPr>
        <w:t xml:space="preserve"> </w:t>
      </w:r>
      <w:r w:rsidRPr="00573848">
        <w:rPr>
          <w:lang w:val="es-CL"/>
        </w:rPr>
        <w:t>frecuencia</w:t>
      </w:r>
      <w:r w:rsidRPr="00573848">
        <w:rPr>
          <w:spacing w:val="-6"/>
          <w:lang w:val="es-CL"/>
        </w:rPr>
        <w:t xml:space="preserve"> </w:t>
      </w:r>
      <w:r w:rsidRPr="00573848">
        <w:rPr>
          <w:lang w:val="es-CL"/>
        </w:rPr>
        <w:t>ha</w:t>
      </w:r>
      <w:r w:rsidRPr="00573848">
        <w:rPr>
          <w:spacing w:val="-5"/>
          <w:lang w:val="es-CL"/>
        </w:rPr>
        <w:t xml:space="preserve"> </w:t>
      </w:r>
      <w:r w:rsidRPr="00573848">
        <w:rPr>
          <w:lang w:val="es-CL"/>
        </w:rPr>
        <w:t>realizado</w:t>
      </w:r>
      <w:r w:rsidRPr="00573848">
        <w:rPr>
          <w:spacing w:val="-6"/>
          <w:lang w:val="es-CL"/>
        </w:rPr>
        <w:t xml:space="preserve"> </w:t>
      </w:r>
      <w:r w:rsidRPr="00573848">
        <w:rPr>
          <w:lang w:val="es-CL"/>
        </w:rPr>
        <w:t>las</w:t>
      </w:r>
      <w:r w:rsidRPr="00573848">
        <w:rPr>
          <w:spacing w:val="-5"/>
          <w:lang w:val="es-CL"/>
        </w:rPr>
        <w:t xml:space="preserve"> </w:t>
      </w:r>
      <w:r w:rsidRPr="00573848">
        <w:rPr>
          <w:lang w:val="es-CL"/>
        </w:rPr>
        <w:t>siguientes</w:t>
      </w:r>
      <w:r w:rsidRPr="00573848">
        <w:rPr>
          <w:spacing w:val="-6"/>
          <w:lang w:val="es-CL"/>
        </w:rPr>
        <w:t xml:space="preserve"> </w:t>
      </w:r>
      <w:r w:rsidRPr="00573848">
        <w:rPr>
          <w:lang w:val="es-CL"/>
        </w:rPr>
        <w:t>acciones</w:t>
      </w:r>
      <w:r w:rsidRPr="00573848">
        <w:rPr>
          <w:spacing w:val="-5"/>
          <w:lang w:val="es-CL"/>
        </w:rPr>
        <w:t xml:space="preserve"> </w:t>
      </w:r>
      <w:r w:rsidRPr="00573848">
        <w:rPr>
          <w:lang w:val="es-CL"/>
        </w:rPr>
        <w:t>para</w:t>
      </w:r>
      <w:r w:rsidRPr="00573848">
        <w:rPr>
          <w:spacing w:val="-6"/>
          <w:lang w:val="es-CL"/>
        </w:rPr>
        <w:t xml:space="preserve"> </w:t>
      </w:r>
      <w:r w:rsidRPr="00573848">
        <w:rPr>
          <w:lang w:val="es-CL"/>
        </w:rPr>
        <w:t>protegerse</w:t>
      </w:r>
      <w:r w:rsidRPr="00573848">
        <w:rPr>
          <w:spacing w:val="-5"/>
          <w:lang w:val="es-CL"/>
        </w:rPr>
        <w:t xml:space="preserve"> </w:t>
      </w:r>
      <w:r w:rsidRPr="00573848">
        <w:rPr>
          <w:lang w:val="es-CL"/>
        </w:rPr>
        <w:t>del</w:t>
      </w:r>
      <w:r w:rsidRPr="00573848">
        <w:rPr>
          <w:spacing w:val="-61"/>
          <w:lang w:val="es-CL"/>
        </w:rPr>
        <w:t xml:space="preserve"> </w:t>
      </w:r>
      <w:r w:rsidRPr="00573848">
        <w:rPr>
          <w:lang w:val="es-CL"/>
        </w:rPr>
        <w:t>coronavirus?</w:t>
      </w:r>
      <w:r w:rsidRPr="00573848">
        <w:rPr>
          <w:spacing w:val="-15"/>
          <w:lang w:val="es-CL"/>
        </w:rPr>
        <w:t xml:space="preserve"> </w:t>
      </w:r>
      <w:r w:rsidRPr="00573848">
        <w:rPr>
          <w:lang w:val="es-CL"/>
        </w:rPr>
        <w:t>Ud.</w:t>
      </w:r>
      <w:r w:rsidRPr="00573848">
        <w:rPr>
          <w:spacing w:val="-15"/>
          <w:lang w:val="es-CL"/>
        </w:rPr>
        <w:t xml:space="preserve"> </w:t>
      </w:r>
      <w:r w:rsidRPr="00573848">
        <w:rPr>
          <w:lang w:val="es-CL"/>
        </w:rPr>
        <w:t>me</w:t>
      </w:r>
      <w:r w:rsidRPr="00573848">
        <w:rPr>
          <w:spacing w:val="-14"/>
          <w:lang w:val="es-CL"/>
        </w:rPr>
        <w:t xml:space="preserve"> </w:t>
      </w:r>
      <w:r w:rsidRPr="00573848">
        <w:rPr>
          <w:lang w:val="es-CL"/>
        </w:rPr>
        <w:t>debe</w:t>
      </w:r>
      <w:r w:rsidRPr="00573848">
        <w:rPr>
          <w:spacing w:val="-15"/>
          <w:lang w:val="es-CL"/>
        </w:rPr>
        <w:t xml:space="preserve"> </w:t>
      </w:r>
      <w:r w:rsidRPr="00573848">
        <w:rPr>
          <w:lang w:val="es-CL"/>
        </w:rPr>
        <w:t>decir</w:t>
      </w:r>
      <w:r w:rsidRPr="00573848">
        <w:rPr>
          <w:spacing w:val="-14"/>
          <w:lang w:val="es-CL"/>
        </w:rPr>
        <w:t xml:space="preserve"> </w:t>
      </w:r>
      <w:r w:rsidRPr="00573848">
        <w:rPr>
          <w:lang w:val="es-CL"/>
        </w:rPr>
        <w:t>si</w:t>
      </w:r>
      <w:r w:rsidRPr="00573848">
        <w:rPr>
          <w:spacing w:val="-15"/>
          <w:lang w:val="es-CL"/>
        </w:rPr>
        <w:t xml:space="preserve"> </w:t>
      </w:r>
      <w:r w:rsidRPr="00573848">
        <w:rPr>
          <w:lang w:val="es-CL"/>
        </w:rPr>
        <w:t>las</w:t>
      </w:r>
      <w:r w:rsidRPr="00573848">
        <w:rPr>
          <w:spacing w:val="-15"/>
          <w:lang w:val="es-CL"/>
        </w:rPr>
        <w:t xml:space="preserve"> </w:t>
      </w:r>
      <w:r w:rsidRPr="00573848">
        <w:rPr>
          <w:lang w:val="es-CL"/>
        </w:rPr>
        <w:t>ha</w:t>
      </w:r>
      <w:r w:rsidRPr="00573848">
        <w:rPr>
          <w:spacing w:val="-14"/>
          <w:lang w:val="es-CL"/>
        </w:rPr>
        <w:t xml:space="preserve"> </w:t>
      </w:r>
      <w:r w:rsidRPr="00573848">
        <w:rPr>
          <w:lang w:val="es-CL"/>
        </w:rPr>
        <w:t>realizado</w:t>
      </w:r>
      <w:r w:rsidRPr="00573848">
        <w:rPr>
          <w:spacing w:val="-15"/>
          <w:lang w:val="es-CL"/>
        </w:rPr>
        <w:t xml:space="preserve"> </w:t>
      </w:r>
      <w:r w:rsidRPr="00573848">
        <w:rPr>
          <w:lang w:val="es-CL"/>
        </w:rPr>
        <w:t>Casi</w:t>
      </w:r>
      <w:r w:rsidRPr="00573848">
        <w:rPr>
          <w:spacing w:val="-14"/>
          <w:lang w:val="es-CL"/>
        </w:rPr>
        <w:t xml:space="preserve"> </w:t>
      </w:r>
      <w:r w:rsidRPr="00573848">
        <w:rPr>
          <w:lang w:val="es-CL"/>
        </w:rPr>
        <w:t>nunca,</w:t>
      </w:r>
      <w:r w:rsidRPr="00573848">
        <w:rPr>
          <w:spacing w:val="-15"/>
          <w:lang w:val="es-CL"/>
        </w:rPr>
        <w:t xml:space="preserve"> </w:t>
      </w:r>
      <w:r w:rsidRPr="00573848">
        <w:rPr>
          <w:lang w:val="es-CL"/>
        </w:rPr>
        <w:t>A</w:t>
      </w:r>
      <w:r w:rsidRPr="00573848">
        <w:rPr>
          <w:spacing w:val="-15"/>
          <w:lang w:val="es-CL"/>
        </w:rPr>
        <w:t xml:space="preserve"> </w:t>
      </w:r>
      <w:r w:rsidRPr="00573848">
        <w:rPr>
          <w:lang w:val="es-CL"/>
        </w:rPr>
        <w:t>veces,</w:t>
      </w:r>
      <w:r w:rsidRPr="00573848">
        <w:rPr>
          <w:spacing w:val="-14"/>
          <w:lang w:val="es-CL"/>
        </w:rPr>
        <w:t xml:space="preserve"> </w:t>
      </w:r>
      <w:r w:rsidRPr="00573848">
        <w:rPr>
          <w:lang w:val="es-CL"/>
        </w:rPr>
        <w:t>Frecuentemente,</w:t>
      </w:r>
      <w:r w:rsidRPr="00573848">
        <w:rPr>
          <w:spacing w:val="-15"/>
          <w:lang w:val="es-CL"/>
        </w:rPr>
        <w:t xml:space="preserve"> </w:t>
      </w:r>
      <w:r w:rsidRPr="00573848">
        <w:rPr>
          <w:lang w:val="es-CL"/>
        </w:rPr>
        <w:t>Casi</w:t>
      </w:r>
      <w:r w:rsidRPr="00573848">
        <w:rPr>
          <w:spacing w:val="-14"/>
          <w:lang w:val="es-CL"/>
        </w:rPr>
        <w:t xml:space="preserve"> </w:t>
      </w:r>
      <w:r w:rsidRPr="00573848">
        <w:rPr>
          <w:lang w:val="es-CL"/>
        </w:rPr>
        <w:t>siempre</w:t>
      </w:r>
      <w:r w:rsidRPr="00573848">
        <w:rPr>
          <w:spacing w:val="-60"/>
          <w:lang w:val="es-CL"/>
        </w:rPr>
        <w:t xml:space="preserve"> </w:t>
      </w:r>
      <w:r w:rsidRPr="00573848">
        <w:rPr>
          <w:lang w:val="es-CL"/>
        </w:rPr>
        <w:t>o</w:t>
      </w:r>
      <w:r w:rsidRPr="00573848">
        <w:rPr>
          <w:spacing w:val="-2"/>
          <w:lang w:val="es-CL"/>
        </w:rPr>
        <w:t xml:space="preserve"> </w:t>
      </w:r>
      <w:r w:rsidRPr="00573848">
        <w:rPr>
          <w:lang w:val="es-CL"/>
        </w:rPr>
        <w:t>Siempre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durante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la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última</w:t>
      </w:r>
      <w:r w:rsidRPr="00573848">
        <w:rPr>
          <w:spacing w:val="-1"/>
          <w:lang w:val="es-CL"/>
        </w:rPr>
        <w:t xml:space="preserve"> </w:t>
      </w:r>
      <w:r w:rsidRPr="00573848">
        <w:rPr>
          <w:lang w:val="es-CL"/>
        </w:rPr>
        <w:t>semana.</w:t>
      </w:r>
    </w:p>
    <w:p w14:paraId="76DDDACB" w14:textId="77777777" w:rsidR="00006869" w:rsidRDefault="00037538">
      <w:pPr>
        <w:pStyle w:val="BodyText"/>
        <w:spacing w:before="1"/>
        <w:ind w:left="726"/>
        <w:jc w:val="both"/>
      </w:pPr>
      <w:r>
        <w:rPr>
          <w:color w:val="0070C0"/>
        </w:rPr>
        <w:t>Lea</w:t>
      </w:r>
      <w:r>
        <w:rPr>
          <w:color w:val="0070C0"/>
          <w:spacing w:val="-3"/>
        </w:rPr>
        <w:t xml:space="preserve"> </w:t>
      </w:r>
      <w:proofErr w:type="spellStart"/>
      <w:r>
        <w:rPr>
          <w:color w:val="0070C0"/>
        </w:rPr>
        <w:t>alternativas</w:t>
      </w:r>
      <w:proofErr w:type="spellEnd"/>
    </w:p>
    <w:p w14:paraId="381F8526" w14:textId="77777777" w:rsidR="00006869" w:rsidRDefault="00006869">
      <w:pPr>
        <w:pStyle w:val="BodyText"/>
        <w:spacing w:before="9" w:after="1"/>
        <w:rPr>
          <w:sz w:val="22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849"/>
        <w:gridCol w:w="993"/>
        <w:gridCol w:w="1132"/>
        <w:gridCol w:w="854"/>
        <w:gridCol w:w="988"/>
        <w:gridCol w:w="993"/>
        <w:gridCol w:w="993"/>
      </w:tblGrid>
      <w:tr w:rsidR="00006869" w14:paraId="35632EC0" w14:textId="77777777">
        <w:trPr>
          <w:trHeight w:val="724"/>
        </w:trPr>
        <w:tc>
          <w:tcPr>
            <w:tcW w:w="3254" w:type="dxa"/>
          </w:tcPr>
          <w:p w14:paraId="2C43CFC2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0860DDC" w14:textId="77777777" w:rsidR="00006869" w:rsidRDefault="00037538">
            <w:pPr>
              <w:pStyle w:val="TableParagraph"/>
              <w:spacing w:before="6"/>
              <w:ind w:left="161" w:right="126" w:firstLine="85"/>
              <w:rPr>
                <w:sz w:val="20"/>
              </w:rPr>
            </w:pPr>
            <w:proofErr w:type="spellStart"/>
            <w:r>
              <w:rPr>
                <w:sz w:val="20"/>
              </w:rPr>
              <w:t>Casi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nunca</w:t>
            </w:r>
            <w:proofErr w:type="spellEnd"/>
          </w:p>
        </w:tc>
        <w:tc>
          <w:tcPr>
            <w:tcW w:w="993" w:type="dxa"/>
          </w:tcPr>
          <w:p w14:paraId="71CE763A" w14:textId="77777777" w:rsidR="00006869" w:rsidRDefault="00037538">
            <w:pPr>
              <w:pStyle w:val="TableParagraph"/>
              <w:spacing w:before="6"/>
              <w:ind w:left="16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veces</w:t>
            </w:r>
            <w:proofErr w:type="spellEnd"/>
          </w:p>
        </w:tc>
        <w:tc>
          <w:tcPr>
            <w:tcW w:w="1132" w:type="dxa"/>
          </w:tcPr>
          <w:p w14:paraId="189A8FF3" w14:textId="77777777" w:rsidR="00006869" w:rsidRDefault="00037538">
            <w:pPr>
              <w:pStyle w:val="TableParagraph"/>
              <w:spacing w:before="6"/>
              <w:ind w:left="292" w:right="94" w:hanging="159"/>
              <w:rPr>
                <w:sz w:val="20"/>
              </w:rPr>
            </w:pPr>
            <w:proofErr w:type="spellStart"/>
            <w:r>
              <w:rPr>
                <w:sz w:val="20"/>
              </w:rPr>
              <w:t>Frecuente</w:t>
            </w:r>
            <w:proofErr w:type="spellEnd"/>
            <w:r>
              <w:rPr>
                <w:spacing w:val="-6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mente</w:t>
            </w:r>
            <w:proofErr w:type="spellEnd"/>
          </w:p>
        </w:tc>
        <w:tc>
          <w:tcPr>
            <w:tcW w:w="854" w:type="dxa"/>
          </w:tcPr>
          <w:p w14:paraId="7C9120EF" w14:textId="77777777" w:rsidR="00006869" w:rsidRDefault="00037538">
            <w:pPr>
              <w:pStyle w:val="TableParagraph"/>
              <w:spacing w:line="240" w:lineRule="exact"/>
              <w:ind w:left="134" w:right="1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Casi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siempr</w:t>
            </w:r>
            <w:proofErr w:type="spellEnd"/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  <w:tc>
          <w:tcPr>
            <w:tcW w:w="988" w:type="dxa"/>
          </w:tcPr>
          <w:p w14:paraId="66A971D9" w14:textId="77777777" w:rsidR="00006869" w:rsidRDefault="00037538">
            <w:pPr>
              <w:pStyle w:val="TableParagraph"/>
              <w:spacing w:before="6"/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Siempre</w:t>
            </w:r>
            <w:proofErr w:type="spellEnd"/>
          </w:p>
        </w:tc>
        <w:tc>
          <w:tcPr>
            <w:tcW w:w="993" w:type="dxa"/>
          </w:tcPr>
          <w:p w14:paraId="0D8189F2" w14:textId="77777777" w:rsidR="00006869" w:rsidRDefault="00037538">
            <w:pPr>
              <w:pStyle w:val="TableParagraph"/>
              <w:spacing w:before="6"/>
              <w:ind w:left="14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sabe</w:t>
            </w:r>
          </w:p>
        </w:tc>
        <w:tc>
          <w:tcPr>
            <w:tcW w:w="993" w:type="dxa"/>
          </w:tcPr>
          <w:p w14:paraId="3D95C2E9" w14:textId="77777777" w:rsidR="00006869" w:rsidRDefault="00037538">
            <w:pPr>
              <w:pStyle w:val="TableParagraph"/>
              <w:spacing w:line="240" w:lineRule="exact"/>
              <w:ind w:left="148" w:right="123" w:hanging="2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respond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</w:tr>
      <w:tr w:rsidR="00006869" w:rsidRPr="00573848" w14:paraId="6AB3BB62" w14:textId="77777777">
        <w:trPr>
          <w:trHeight w:val="484"/>
        </w:trPr>
        <w:tc>
          <w:tcPr>
            <w:tcW w:w="3254" w:type="dxa"/>
          </w:tcPr>
          <w:p w14:paraId="390547E1" w14:textId="77777777" w:rsidR="00006869" w:rsidRPr="00573848" w:rsidRDefault="00037538">
            <w:pPr>
              <w:pStyle w:val="TableParagraph"/>
              <w:spacing w:line="244" w:lineRule="exact"/>
              <w:ind w:left="286" w:right="232" w:hanging="176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1. Lavarse las manos durante 20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segundos</w:t>
            </w:r>
          </w:p>
        </w:tc>
        <w:tc>
          <w:tcPr>
            <w:tcW w:w="849" w:type="dxa"/>
          </w:tcPr>
          <w:p w14:paraId="1AA34B32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05888972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1132" w:type="dxa"/>
          </w:tcPr>
          <w:p w14:paraId="620D8A71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854" w:type="dxa"/>
          </w:tcPr>
          <w:p w14:paraId="3C84FB73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88" w:type="dxa"/>
          </w:tcPr>
          <w:p w14:paraId="54AF41EB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6280B7B9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7F152EDC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</w:tr>
      <w:tr w:rsidR="00006869" w14:paraId="12BF776C" w14:textId="77777777">
        <w:trPr>
          <w:trHeight w:val="720"/>
        </w:trPr>
        <w:tc>
          <w:tcPr>
            <w:tcW w:w="3254" w:type="dxa"/>
          </w:tcPr>
          <w:p w14:paraId="0C289C69" w14:textId="77777777" w:rsidR="00006869" w:rsidRPr="00573848" w:rsidRDefault="00037538">
            <w:pPr>
              <w:pStyle w:val="TableParagraph"/>
              <w:spacing w:line="237" w:lineRule="auto"/>
              <w:ind w:left="110" w:right="148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2. Mantener al menos dos metros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de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distancia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de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personas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su</w:t>
            </w:r>
          </w:p>
          <w:p w14:paraId="0D051AA6" w14:textId="77777777" w:rsidR="00006869" w:rsidRDefault="00037538">
            <w:pPr>
              <w:pStyle w:val="TableParagraph"/>
              <w:spacing w:before="4" w:line="218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alrededor</w:t>
            </w:r>
            <w:proofErr w:type="spellEnd"/>
          </w:p>
        </w:tc>
        <w:tc>
          <w:tcPr>
            <w:tcW w:w="849" w:type="dxa"/>
          </w:tcPr>
          <w:p w14:paraId="17DC161E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71493F22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2207EB12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24D1E4C9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 w14:paraId="2342C54B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539792A8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 w14:paraId="78E20AA6" w14:textId="77777777" w:rsidR="00006869" w:rsidRDefault="000068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869" w:rsidRPr="00573848" w14:paraId="56B37D04" w14:textId="77777777">
        <w:trPr>
          <w:trHeight w:val="484"/>
        </w:trPr>
        <w:tc>
          <w:tcPr>
            <w:tcW w:w="3254" w:type="dxa"/>
          </w:tcPr>
          <w:p w14:paraId="56551A1D" w14:textId="77777777" w:rsidR="00006869" w:rsidRPr="00573848" w:rsidRDefault="00037538">
            <w:pPr>
              <w:pStyle w:val="TableParagraph"/>
              <w:spacing w:line="240" w:lineRule="exact"/>
              <w:ind w:left="110" w:right="246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3. Evitar reunirse con más de 10</w:t>
            </w:r>
            <w:r w:rsidRPr="00573848">
              <w:rPr>
                <w:spacing w:val="-60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personas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en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un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espacio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cerrado</w:t>
            </w:r>
          </w:p>
        </w:tc>
        <w:tc>
          <w:tcPr>
            <w:tcW w:w="849" w:type="dxa"/>
          </w:tcPr>
          <w:p w14:paraId="19D7A700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012E6406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1132" w:type="dxa"/>
          </w:tcPr>
          <w:p w14:paraId="6BBFF66B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854" w:type="dxa"/>
          </w:tcPr>
          <w:p w14:paraId="3E5D6893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88" w:type="dxa"/>
          </w:tcPr>
          <w:p w14:paraId="20819E9B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27AE5390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65C87814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</w:tr>
      <w:tr w:rsidR="00006869" w:rsidRPr="00573848" w14:paraId="0B1DE6A8" w14:textId="77777777">
        <w:trPr>
          <w:trHeight w:val="479"/>
        </w:trPr>
        <w:tc>
          <w:tcPr>
            <w:tcW w:w="3254" w:type="dxa"/>
          </w:tcPr>
          <w:p w14:paraId="3ECFF5EB" w14:textId="77777777" w:rsidR="00006869" w:rsidRPr="00573848" w:rsidRDefault="00037538">
            <w:pPr>
              <w:pStyle w:val="TableParagraph"/>
              <w:spacing w:line="240" w:lineRule="exact"/>
              <w:ind w:left="110" w:right="84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4.</w:t>
            </w:r>
            <w:r w:rsidRPr="00573848">
              <w:rPr>
                <w:spacing w:val="48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Usar</w:t>
            </w:r>
            <w:r w:rsidRPr="00573848">
              <w:rPr>
                <w:spacing w:val="48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mascarilla</w:t>
            </w:r>
            <w:r w:rsidRPr="00573848">
              <w:rPr>
                <w:spacing w:val="48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al</w:t>
            </w:r>
            <w:r w:rsidRPr="00573848">
              <w:rPr>
                <w:spacing w:val="48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salir</w:t>
            </w:r>
            <w:r w:rsidRPr="00573848">
              <w:rPr>
                <w:spacing w:val="49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de</w:t>
            </w:r>
            <w:r w:rsidRPr="00573848">
              <w:rPr>
                <w:spacing w:val="48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su</w:t>
            </w:r>
            <w:r w:rsidRPr="00573848">
              <w:rPr>
                <w:spacing w:val="-59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hogar</w:t>
            </w:r>
          </w:p>
        </w:tc>
        <w:tc>
          <w:tcPr>
            <w:tcW w:w="849" w:type="dxa"/>
          </w:tcPr>
          <w:p w14:paraId="4B1A0EB0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41B2595E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1132" w:type="dxa"/>
          </w:tcPr>
          <w:p w14:paraId="721B4669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854" w:type="dxa"/>
          </w:tcPr>
          <w:p w14:paraId="1B690D21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88" w:type="dxa"/>
          </w:tcPr>
          <w:p w14:paraId="28295C85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55CF1044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03AFD227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</w:tr>
      <w:tr w:rsidR="00006869" w:rsidRPr="00573848" w14:paraId="48403736" w14:textId="77777777">
        <w:trPr>
          <w:trHeight w:val="724"/>
        </w:trPr>
        <w:tc>
          <w:tcPr>
            <w:tcW w:w="3254" w:type="dxa"/>
          </w:tcPr>
          <w:p w14:paraId="15266F42" w14:textId="77777777" w:rsidR="00006869" w:rsidRPr="00573848" w:rsidRDefault="00037538">
            <w:pPr>
              <w:pStyle w:val="TableParagraph"/>
              <w:spacing w:before="1"/>
              <w:ind w:left="110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5.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Usar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mascarilla</w:t>
            </w:r>
            <w:r w:rsidRPr="00573848">
              <w:rPr>
                <w:spacing w:val="-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al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reunirse</w:t>
            </w:r>
            <w:r w:rsidRPr="00573848">
              <w:rPr>
                <w:spacing w:val="-2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con</w:t>
            </w:r>
          </w:p>
          <w:p w14:paraId="7E87019A" w14:textId="77777777" w:rsidR="00006869" w:rsidRPr="00573848" w:rsidRDefault="00037538">
            <w:pPr>
              <w:pStyle w:val="TableParagraph"/>
              <w:spacing w:line="240" w:lineRule="exact"/>
              <w:ind w:left="110" w:right="746"/>
              <w:rPr>
                <w:sz w:val="20"/>
                <w:lang w:val="es-CL"/>
              </w:rPr>
            </w:pPr>
            <w:r w:rsidRPr="00573848">
              <w:rPr>
                <w:sz w:val="20"/>
                <w:lang w:val="es-CL"/>
              </w:rPr>
              <w:t>otras personas en un lugar</w:t>
            </w:r>
            <w:r w:rsidRPr="00573848">
              <w:rPr>
                <w:spacing w:val="-61"/>
                <w:sz w:val="20"/>
                <w:lang w:val="es-CL"/>
              </w:rPr>
              <w:t xml:space="preserve"> </w:t>
            </w:r>
            <w:r w:rsidRPr="00573848">
              <w:rPr>
                <w:sz w:val="20"/>
                <w:lang w:val="es-CL"/>
              </w:rPr>
              <w:t>cerrado</w:t>
            </w:r>
          </w:p>
        </w:tc>
        <w:tc>
          <w:tcPr>
            <w:tcW w:w="849" w:type="dxa"/>
          </w:tcPr>
          <w:p w14:paraId="1C556DDA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1464163F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1132" w:type="dxa"/>
          </w:tcPr>
          <w:p w14:paraId="5EB61E64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854" w:type="dxa"/>
          </w:tcPr>
          <w:p w14:paraId="0BB8C251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88" w:type="dxa"/>
          </w:tcPr>
          <w:p w14:paraId="4A0344B0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7A6EF4AB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0DAD3112" w14:textId="77777777" w:rsidR="00006869" w:rsidRPr="00573848" w:rsidRDefault="00006869">
            <w:pPr>
              <w:pStyle w:val="TableParagraph"/>
              <w:rPr>
                <w:rFonts w:ascii="Times New Roman"/>
                <w:sz w:val="20"/>
                <w:lang w:val="es-CL"/>
              </w:rPr>
            </w:pPr>
          </w:p>
        </w:tc>
      </w:tr>
    </w:tbl>
    <w:p w14:paraId="6292EAE2" w14:textId="77777777" w:rsidR="00006869" w:rsidRPr="00573848" w:rsidRDefault="00006869">
      <w:pPr>
        <w:pStyle w:val="BodyText"/>
        <w:rPr>
          <w:sz w:val="24"/>
          <w:lang w:val="es-CL"/>
        </w:rPr>
      </w:pPr>
    </w:p>
    <w:p w14:paraId="3949B8E4" w14:textId="77777777" w:rsidR="00006869" w:rsidRPr="00573848" w:rsidRDefault="00037538">
      <w:pPr>
        <w:pStyle w:val="BodyText"/>
        <w:spacing w:before="199"/>
        <w:ind w:left="585" w:right="1679" w:hanging="426"/>
        <w:rPr>
          <w:lang w:val="es-CL"/>
        </w:rPr>
      </w:pPr>
      <w:r w:rsidRPr="00573848">
        <w:rPr>
          <w:lang w:val="es-CL"/>
        </w:rPr>
        <w:t>f8.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Pensando en distintas medidas de cuidado ante el coronavirus (quedarse en casa, usar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mascarilla, mantener distanciamiento social o lavarse las manos). ¿En qué medida diría Ud.</w:t>
      </w:r>
      <w:r w:rsidRPr="00573848">
        <w:rPr>
          <w:spacing w:val="-60"/>
          <w:lang w:val="es-CL"/>
        </w:rPr>
        <w:t xml:space="preserve"> </w:t>
      </w:r>
      <w:r w:rsidRPr="00573848">
        <w:rPr>
          <w:lang w:val="es-CL"/>
        </w:rPr>
        <w:t xml:space="preserve">que su círculo cercano (personas que viven con Ud. o su familia cercana) cumple </w:t>
      </w:r>
      <w:r w:rsidRPr="00573848">
        <w:rPr>
          <w:lang w:val="es-CL"/>
        </w:rPr>
        <w:t>estas</w:t>
      </w:r>
      <w:r w:rsidRPr="00573848">
        <w:rPr>
          <w:spacing w:val="1"/>
          <w:lang w:val="es-CL"/>
        </w:rPr>
        <w:t xml:space="preserve"> </w:t>
      </w:r>
      <w:r w:rsidRPr="00573848">
        <w:rPr>
          <w:lang w:val="es-CL"/>
        </w:rPr>
        <w:t>recomendaciones?</w:t>
      </w:r>
    </w:p>
    <w:p w14:paraId="5C46E608" w14:textId="77777777" w:rsidR="00006869" w:rsidRPr="00573848" w:rsidRDefault="00006869">
      <w:pPr>
        <w:pStyle w:val="BodyText"/>
        <w:spacing w:before="9"/>
        <w:rPr>
          <w:sz w:val="19"/>
          <w:lang w:val="es-CL"/>
        </w:rPr>
      </w:pPr>
    </w:p>
    <w:p w14:paraId="26F3ADA1" w14:textId="77777777" w:rsidR="00006869" w:rsidRDefault="00037538">
      <w:pPr>
        <w:pStyle w:val="BodyText"/>
        <w:ind w:left="726"/>
        <w:jc w:val="both"/>
      </w:pPr>
      <w:r>
        <w:rPr>
          <w:color w:val="0070C0"/>
        </w:rPr>
        <w:t>Lea</w:t>
      </w:r>
      <w:r>
        <w:rPr>
          <w:color w:val="0070C0"/>
          <w:spacing w:val="-3"/>
        </w:rPr>
        <w:t xml:space="preserve"> </w:t>
      </w:r>
      <w:proofErr w:type="spellStart"/>
      <w:r>
        <w:rPr>
          <w:color w:val="0070C0"/>
        </w:rPr>
        <w:t>alternativas</w:t>
      </w:r>
      <w:proofErr w:type="spellEnd"/>
    </w:p>
    <w:p w14:paraId="6D58C277" w14:textId="77777777" w:rsidR="00006869" w:rsidRDefault="00006869">
      <w:pPr>
        <w:pStyle w:val="BodyText"/>
        <w:spacing w:before="2"/>
      </w:pPr>
    </w:p>
    <w:p w14:paraId="01294C4A" w14:textId="77777777" w:rsidR="00006869" w:rsidRDefault="00037538" w:rsidP="00037538">
      <w:pPr>
        <w:pStyle w:val="ListParagraph"/>
        <w:numPr>
          <w:ilvl w:val="0"/>
          <w:numId w:val="2"/>
        </w:numPr>
        <w:tabs>
          <w:tab w:val="left" w:pos="959"/>
        </w:tabs>
        <w:rPr>
          <w:sz w:val="20"/>
        </w:rPr>
      </w:pPr>
      <w:proofErr w:type="spellStart"/>
      <w:r>
        <w:rPr>
          <w:sz w:val="20"/>
        </w:rPr>
        <w:t>Completamente</w:t>
      </w:r>
      <w:proofErr w:type="spellEnd"/>
    </w:p>
    <w:p w14:paraId="28606C81" w14:textId="77777777" w:rsidR="00006869" w:rsidRDefault="00037538" w:rsidP="00037538">
      <w:pPr>
        <w:pStyle w:val="ListParagraph"/>
        <w:numPr>
          <w:ilvl w:val="0"/>
          <w:numId w:val="2"/>
        </w:numPr>
        <w:tabs>
          <w:tab w:val="left" w:pos="959"/>
        </w:tabs>
        <w:rPr>
          <w:sz w:val="20"/>
        </w:rPr>
      </w:pP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gran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medida</w:t>
      </w:r>
      <w:proofErr w:type="spellEnd"/>
    </w:p>
    <w:p w14:paraId="162F5E7E" w14:textId="77777777" w:rsidR="00006869" w:rsidRDefault="00037538" w:rsidP="00037538">
      <w:pPr>
        <w:pStyle w:val="ListParagraph"/>
        <w:numPr>
          <w:ilvl w:val="0"/>
          <w:numId w:val="2"/>
        </w:numPr>
        <w:tabs>
          <w:tab w:val="left" w:pos="959"/>
        </w:tabs>
        <w:spacing w:before="4"/>
        <w:rPr>
          <w:sz w:val="20"/>
        </w:rPr>
      </w:pPr>
      <w:proofErr w:type="spellStart"/>
      <w:r>
        <w:rPr>
          <w:sz w:val="20"/>
        </w:rPr>
        <w:t>Bastante</w:t>
      </w:r>
      <w:proofErr w:type="spellEnd"/>
    </w:p>
    <w:p w14:paraId="3248CDA5" w14:textId="77777777" w:rsidR="00006869" w:rsidRDefault="00037538" w:rsidP="00037538">
      <w:pPr>
        <w:pStyle w:val="ListParagraph"/>
        <w:numPr>
          <w:ilvl w:val="0"/>
          <w:numId w:val="2"/>
        </w:numPr>
        <w:tabs>
          <w:tab w:val="left" w:pos="959"/>
        </w:tabs>
        <w:spacing w:line="240" w:lineRule="exact"/>
        <w:rPr>
          <w:sz w:val="20"/>
        </w:rPr>
      </w:pPr>
      <w:r>
        <w:rPr>
          <w:sz w:val="20"/>
        </w:rPr>
        <w:t>Algo</w:t>
      </w:r>
    </w:p>
    <w:p w14:paraId="2E06082C" w14:textId="77777777" w:rsidR="00006869" w:rsidRDefault="00037538" w:rsidP="00037538">
      <w:pPr>
        <w:pStyle w:val="ListParagraph"/>
        <w:numPr>
          <w:ilvl w:val="0"/>
          <w:numId w:val="2"/>
        </w:numPr>
        <w:tabs>
          <w:tab w:val="left" w:pos="959"/>
        </w:tabs>
        <w:rPr>
          <w:sz w:val="20"/>
        </w:rPr>
      </w:pPr>
      <w:r>
        <w:rPr>
          <w:sz w:val="20"/>
        </w:rPr>
        <w:t>Poco</w:t>
      </w:r>
    </w:p>
    <w:p w14:paraId="38745E48" w14:textId="77777777" w:rsidR="00006869" w:rsidRDefault="00037538" w:rsidP="00037538">
      <w:pPr>
        <w:pStyle w:val="ListParagraph"/>
        <w:numPr>
          <w:ilvl w:val="0"/>
          <w:numId w:val="2"/>
        </w:numPr>
        <w:tabs>
          <w:tab w:val="left" w:pos="959"/>
        </w:tabs>
        <w:spacing w:before="3"/>
        <w:rPr>
          <w:sz w:val="20"/>
        </w:rPr>
      </w:pPr>
      <w:r>
        <w:rPr>
          <w:sz w:val="20"/>
        </w:rPr>
        <w:t>Nada</w:t>
      </w:r>
    </w:p>
    <w:p w14:paraId="6351CDA1" w14:textId="77777777" w:rsidR="00006869" w:rsidRDefault="00037538" w:rsidP="00037538">
      <w:pPr>
        <w:pStyle w:val="ListParagraph"/>
        <w:numPr>
          <w:ilvl w:val="0"/>
          <w:numId w:val="1"/>
        </w:numPr>
        <w:tabs>
          <w:tab w:val="left" w:pos="959"/>
        </w:tabs>
        <w:spacing w:line="240" w:lineRule="exac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sabe</w:t>
      </w:r>
    </w:p>
    <w:p w14:paraId="544A76FF" w14:textId="77777777" w:rsidR="00006869" w:rsidRDefault="00037538" w:rsidP="00037538">
      <w:pPr>
        <w:pStyle w:val="ListParagraph"/>
        <w:numPr>
          <w:ilvl w:val="0"/>
          <w:numId w:val="1"/>
        </w:numPr>
        <w:tabs>
          <w:tab w:val="left" w:pos="959"/>
        </w:tabs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responde</w:t>
      </w:r>
      <w:proofErr w:type="spellEnd"/>
    </w:p>
    <w:p w14:paraId="23625978" w14:textId="77777777" w:rsidR="00006869" w:rsidRDefault="00006869">
      <w:pPr>
        <w:spacing w:line="241" w:lineRule="exact"/>
        <w:rPr>
          <w:ins w:id="36" w:author="Monica Gerber" w:date="2021-06-03T11:19:00Z"/>
          <w:sz w:val="20"/>
        </w:rPr>
      </w:pPr>
    </w:p>
    <w:p w14:paraId="52186A4D" w14:textId="77777777" w:rsidR="00072371" w:rsidRDefault="00072371">
      <w:pPr>
        <w:spacing w:line="241" w:lineRule="exact"/>
        <w:rPr>
          <w:ins w:id="37" w:author="Monica Gerber" w:date="2021-06-03T11:19:00Z"/>
          <w:sz w:val="20"/>
        </w:rPr>
      </w:pPr>
    </w:p>
    <w:p w14:paraId="50A38BAA" w14:textId="77777777" w:rsidR="00072371" w:rsidRDefault="00072371">
      <w:pPr>
        <w:spacing w:line="241" w:lineRule="exact"/>
        <w:rPr>
          <w:ins w:id="38" w:author="Monica Gerber" w:date="2021-06-03T11:20:00Z"/>
          <w:sz w:val="20"/>
          <w:lang w:val="es-CL"/>
        </w:rPr>
      </w:pPr>
      <w:ins w:id="39" w:author="Monica Gerber" w:date="2021-06-03T11:19:00Z">
        <w:r w:rsidRPr="00072371">
          <w:rPr>
            <w:sz w:val="20"/>
            <w:lang w:val="es-CL"/>
            <w:rPrChange w:id="40" w:author="Monica Gerber" w:date="2021-06-03T11:19:00Z">
              <w:rPr>
                <w:sz w:val="20"/>
              </w:rPr>
            </w:rPrChange>
          </w:rPr>
          <w:t>Pensando en las personas e</w:t>
        </w:r>
        <w:r>
          <w:rPr>
            <w:sz w:val="20"/>
            <w:lang w:val="es-CL"/>
          </w:rPr>
          <w:t xml:space="preserve">n Chile, ¿qué porcentaje diría Ud. que cumple con las distintas medidas </w:t>
        </w:r>
      </w:ins>
      <w:ins w:id="41" w:author="Monica Gerber" w:date="2021-06-03T11:20:00Z">
        <w:r>
          <w:rPr>
            <w:sz w:val="20"/>
            <w:lang w:val="es-CL"/>
          </w:rPr>
          <w:t>de cuidado ante el coronavirus (quedarse en casa, usar mascarilla, mantener distanciamiento social, lavarse las manos)?  Los porcentajes van desde 0 (nadie lo hace) hasta 100  (todos lo hacen).</w:t>
        </w:r>
      </w:ins>
    </w:p>
    <w:p w14:paraId="6E740634" w14:textId="77777777" w:rsidR="00072371" w:rsidRDefault="00072371">
      <w:pPr>
        <w:spacing w:line="241" w:lineRule="exact"/>
        <w:rPr>
          <w:ins w:id="42" w:author="Monica Gerber" w:date="2021-06-03T11:20:00Z"/>
          <w:sz w:val="20"/>
          <w:lang w:val="es-CL"/>
        </w:rPr>
      </w:pPr>
    </w:p>
    <w:p w14:paraId="6291C789" w14:textId="77777777" w:rsidR="00072371" w:rsidRDefault="00072371">
      <w:pPr>
        <w:spacing w:line="241" w:lineRule="exact"/>
        <w:rPr>
          <w:ins w:id="43" w:author="Monica Gerber" w:date="2021-06-03T11:20:00Z"/>
          <w:sz w:val="20"/>
          <w:lang w:val="es-CL"/>
        </w:rPr>
      </w:pPr>
    </w:p>
    <w:p w14:paraId="32445848" w14:textId="77777777" w:rsidR="00072371" w:rsidRDefault="00072371">
      <w:pPr>
        <w:spacing w:line="241" w:lineRule="exact"/>
        <w:rPr>
          <w:ins w:id="44" w:author="Monica Gerber" w:date="2021-06-03T11:20:00Z"/>
          <w:sz w:val="20"/>
          <w:lang w:val="es-CL"/>
        </w:rPr>
      </w:pPr>
      <w:ins w:id="45" w:author="Monica Gerber" w:date="2021-06-03T11:20:00Z">
        <w:r>
          <w:rPr>
            <w:sz w:val="20"/>
            <w:lang w:val="es-CL"/>
          </w:rPr>
          <w:t>Ingresar número: ______</w:t>
        </w:r>
      </w:ins>
    </w:p>
    <w:p w14:paraId="06327EA1" w14:textId="77777777" w:rsidR="00072371" w:rsidRDefault="00072371">
      <w:pPr>
        <w:spacing w:line="241" w:lineRule="exact"/>
        <w:rPr>
          <w:ins w:id="46" w:author="Monica Gerber" w:date="2021-06-03T11:20:00Z"/>
          <w:sz w:val="20"/>
          <w:lang w:val="es-CL"/>
        </w:rPr>
      </w:pPr>
    </w:p>
    <w:p w14:paraId="7779304B" w14:textId="764C07F0" w:rsidR="00072371" w:rsidRDefault="00072371">
      <w:pPr>
        <w:spacing w:line="241" w:lineRule="exact"/>
        <w:rPr>
          <w:ins w:id="47" w:author="Monica Gerber" w:date="2021-06-03T11:21:00Z"/>
          <w:sz w:val="20"/>
          <w:lang w:val="es-CL"/>
        </w:rPr>
      </w:pPr>
      <w:ins w:id="48" w:author="Monica Gerber" w:date="2021-06-03T11:20:00Z">
        <w:r>
          <w:rPr>
            <w:sz w:val="20"/>
            <w:lang w:val="es-CL"/>
          </w:rPr>
          <w:t>8</w:t>
        </w:r>
      </w:ins>
      <w:ins w:id="49" w:author="Monica Gerber" w:date="2021-06-03T11:21:00Z">
        <w:r>
          <w:rPr>
            <w:sz w:val="20"/>
            <w:lang w:val="es-CL"/>
          </w:rPr>
          <w:t>88</w:t>
        </w:r>
      </w:ins>
      <w:ins w:id="50" w:author="Monica Gerber" w:date="2021-06-03T11:20:00Z">
        <w:r>
          <w:rPr>
            <w:sz w:val="20"/>
            <w:lang w:val="es-CL"/>
          </w:rPr>
          <w:t xml:space="preserve"> No sabe</w:t>
        </w:r>
      </w:ins>
    </w:p>
    <w:p w14:paraId="6ACC7AAF" w14:textId="77777777" w:rsidR="00072371" w:rsidRDefault="00072371">
      <w:pPr>
        <w:spacing w:line="241" w:lineRule="exact"/>
        <w:rPr>
          <w:ins w:id="51" w:author="Monica Gerber" w:date="2021-06-03T11:21:00Z"/>
          <w:sz w:val="20"/>
          <w:lang w:val="es-CL"/>
        </w:rPr>
      </w:pPr>
    </w:p>
    <w:p w14:paraId="284F79E3" w14:textId="77777777" w:rsidR="00072371" w:rsidRDefault="00072371">
      <w:pPr>
        <w:spacing w:line="241" w:lineRule="exact"/>
        <w:rPr>
          <w:ins w:id="52" w:author="Monica Gerber" w:date="2021-06-03T11:21:00Z"/>
          <w:sz w:val="20"/>
          <w:lang w:val="es-CL"/>
        </w:rPr>
      </w:pPr>
      <w:ins w:id="53" w:author="Monica Gerber" w:date="2021-06-03T11:21:00Z">
        <w:r>
          <w:rPr>
            <w:sz w:val="20"/>
            <w:lang w:val="es-CL"/>
          </w:rPr>
          <w:t>999 No responde</w:t>
        </w:r>
      </w:ins>
    </w:p>
    <w:p w14:paraId="08A05697" w14:textId="77777777" w:rsidR="00072371" w:rsidRDefault="00072371">
      <w:pPr>
        <w:spacing w:line="241" w:lineRule="exact"/>
        <w:rPr>
          <w:ins w:id="54" w:author="Monica Gerber" w:date="2021-06-03T11:21:00Z"/>
          <w:sz w:val="20"/>
          <w:lang w:val="es-CL"/>
        </w:rPr>
      </w:pPr>
    </w:p>
    <w:p w14:paraId="065266D6" w14:textId="77777777" w:rsidR="00072371" w:rsidRDefault="00072371">
      <w:pPr>
        <w:spacing w:line="241" w:lineRule="exact"/>
        <w:rPr>
          <w:ins w:id="55" w:author="Monica Gerber" w:date="2021-06-03T11:21:00Z"/>
          <w:sz w:val="20"/>
          <w:lang w:val="es-CL"/>
        </w:rPr>
      </w:pPr>
    </w:p>
    <w:p w14:paraId="6E3A38B8" w14:textId="77777777" w:rsidR="00072371" w:rsidRDefault="00072371">
      <w:pPr>
        <w:spacing w:line="241" w:lineRule="exact"/>
        <w:rPr>
          <w:ins w:id="56" w:author="Monica Gerber" w:date="2021-06-03T11:21:00Z"/>
          <w:sz w:val="20"/>
          <w:lang w:val="es-CL"/>
        </w:rPr>
      </w:pPr>
    </w:p>
    <w:p w14:paraId="157A96AA" w14:textId="77777777" w:rsidR="00072371" w:rsidRPr="009362B1" w:rsidRDefault="00072371" w:rsidP="00072371">
      <w:pPr>
        <w:pStyle w:val="LO-normal"/>
        <w:ind w:left="0" w:right="27"/>
        <w:jc w:val="both"/>
        <w:rPr>
          <w:ins w:id="57" w:author="Monica Gerber" w:date="2021-06-03T11:23:00Z"/>
          <w:b/>
        </w:rPr>
      </w:pPr>
      <w:ins w:id="58" w:author="Monica Gerber" w:date="2021-06-03T11:23:00Z">
        <w:r w:rsidRPr="009362B1">
          <w:t>Tradicionalmente en nuestro país la gente define las posiciones políticas como más cercanas a la izquierda, al centro o a la derecha. Usando una escala de 0 a 10 donde 0 es ser de “izquierda”, 5 es ser de “centro” y 10 es ser de “derecha”, ¿Dónde se ubicaría usted en esta escala? Indique el número que más le acomode.</w:t>
        </w:r>
        <w:r w:rsidRPr="009362B1">
          <w:rPr>
            <w:b/>
          </w:rPr>
          <w:t xml:space="preserve"> (RESPUESTA ESPONTÁNEA) </w:t>
        </w:r>
        <w:r w:rsidRPr="009362B1">
          <w:rPr>
            <w:b/>
            <w:color w:val="4F81BD"/>
          </w:rPr>
          <w:t>SINGLE ANSWER</w:t>
        </w:r>
      </w:ins>
    </w:p>
    <w:tbl>
      <w:tblPr>
        <w:tblW w:w="9295" w:type="dxa"/>
        <w:tblInd w:w="675" w:type="dxa"/>
        <w:tblLayout w:type="fixed"/>
        <w:tblLook w:val="0400" w:firstRow="0" w:lastRow="0" w:firstColumn="0" w:lastColumn="0" w:noHBand="0" w:noVBand="1"/>
      </w:tblPr>
      <w:tblGrid>
        <w:gridCol w:w="1075"/>
        <w:gridCol w:w="799"/>
        <w:gridCol w:w="796"/>
        <w:gridCol w:w="797"/>
        <w:gridCol w:w="798"/>
        <w:gridCol w:w="852"/>
        <w:gridCol w:w="799"/>
        <w:gridCol w:w="796"/>
        <w:gridCol w:w="799"/>
        <w:gridCol w:w="797"/>
        <w:gridCol w:w="987"/>
      </w:tblGrid>
      <w:tr w:rsidR="00072371" w:rsidRPr="009362B1" w14:paraId="7032750B" w14:textId="77777777" w:rsidTr="00D210C2">
        <w:trPr>
          <w:ins w:id="59" w:author="Monica Gerber" w:date="2021-06-03T11:23:00Z"/>
        </w:trPr>
        <w:tc>
          <w:tcPr>
            <w:tcW w:w="1074" w:type="dxa"/>
            <w:tcBorders>
              <w:bottom w:val="single" w:sz="4" w:space="0" w:color="000000"/>
            </w:tcBorders>
            <w:shd w:val="clear" w:color="auto" w:fill="auto"/>
          </w:tcPr>
          <w:p w14:paraId="1AF2B6A0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60" w:author="Monica Gerber" w:date="2021-06-03T11:23:00Z"/>
              </w:rPr>
            </w:pPr>
            <w:ins w:id="61" w:author="Monica Gerber" w:date="2021-06-03T11:23:00Z">
              <w:r w:rsidRPr="009362B1">
                <w:t>Izquierda</w:t>
              </w:r>
            </w:ins>
          </w:p>
        </w:tc>
        <w:tc>
          <w:tcPr>
            <w:tcW w:w="798" w:type="dxa"/>
            <w:tcBorders>
              <w:bottom w:val="single" w:sz="4" w:space="0" w:color="000000"/>
            </w:tcBorders>
            <w:shd w:val="clear" w:color="auto" w:fill="auto"/>
          </w:tcPr>
          <w:p w14:paraId="6C54DACF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both"/>
              <w:rPr>
                <w:ins w:id="62" w:author="Monica Gerber" w:date="2021-06-03T11:23:00Z"/>
              </w:rPr>
            </w:pPr>
          </w:p>
        </w:tc>
        <w:tc>
          <w:tcPr>
            <w:tcW w:w="796" w:type="dxa"/>
            <w:tcBorders>
              <w:bottom w:val="single" w:sz="4" w:space="0" w:color="000000"/>
            </w:tcBorders>
            <w:shd w:val="clear" w:color="auto" w:fill="auto"/>
          </w:tcPr>
          <w:p w14:paraId="0E5B2A5E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both"/>
              <w:rPr>
                <w:ins w:id="63" w:author="Monica Gerber" w:date="2021-06-03T11:23:00Z"/>
              </w:rPr>
            </w:pPr>
          </w:p>
        </w:tc>
        <w:tc>
          <w:tcPr>
            <w:tcW w:w="797" w:type="dxa"/>
            <w:tcBorders>
              <w:bottom w:val="single" w:sz="4" w:space="0" w:color="000000"/>
            </w:tcBorders>
            <w:shd w:val="clear" w:color="auto" w:fill="auto"/>
          </w:tcPr>
          <w:p w14:paraId="5A7512AB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both"/>
              <w:rPr>
                <w:ins w:id="64" w:author="Monica Gerber" w:date="2021-06-03T11:23:00Z"/>
              </w:rPr>
            </w:pPr>
          </w:p>
        </w:tc>
        <w:tc>
          <w:tcPr>
            <w:tcW w:w="798" w:type="dxa"/>
            <w:tcBorders>
              <w:bottom w:val="single" w:sz="4" w:space="0" w:color="000000"/>
            </w:tcBorders>
            <w:shd w:val="clear" w:color="auto" w:fill="auto"/>
          </w:tcPr>
          <w:p w14:paraId="5859FEA4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both"/>
              <w:rPr>
                <w:ins w:id="65" w:author="Monica Gerber" w:date="2021-06-03T11:23:00Z"/>
              </w:rPr>
            </w:pPr>
          </w:p>
        </w:tc>
        <w:tc>
          <w:tcPr>
            <w:tcW w:w="852" w:type="dxa"/>
            <w:tcBorders>
              <w:bottom w:val="single" w:sz="4" w:space="0" w:color="000000"/>
            </w:tcBorders>
            <w:shd w:val="clear" w:color="auto" w:fill="auto"/>
          </w:tcPr>
          <w:p w14:paraId="0F8AAF39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both"/>
              <w:rPr>
                <w:ins w:id="66" w:author="Monica Gerber" w:date="2021-06-03T11:23:00Z"/>
              </w:rPr>
            </w:pPr>
            <w:ins w:id="67" w:author="Monica Gerber" w:date="2021-06-03T11:23:00Z">
              <w:r w:rsidRPr="009362B1">
                <w:t>Centro</w:t>
              </w:r>
            </w:ins>
          </w:p>
        </w:tc>
        <w:tc>
          <w:tcPr>
            <w:tcW w:w="799" w:type="dxa"/>
            <w:tcBorders>
              <w:bottom w:val="single" w:sz="4" w:space="0" w:color="000000"/>
            </w:tcBorders>
            <w:shd w:val="clear" w:color="auto" w:fill="auto"/>
          </w:tcPr>
          <w:p w14:paraId="5670E8C9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both"/>
              <w:rPr>
                <w:ins w:id="68" w:author="Monica Gerber" w:date="2021-06-03T11:23:00Z"/>
              </w:rPr>
            </w:pPr>
          </w:p>
        </w:tc>
        <w:tc>
          <w:tcPr>
            <w:tcW w:w="796" w:type="dxa"/>
            <w:tcBorders>
              <w:bottom w:val="single" w:sz="4" w:space="0" w:color="000000"/>
            </w:tcBorders>
            <w:shd w:val="clear" w:color="auto" w:fill="auto"/>
          </w:tcPr>
          <w:p w14:paraId="449F4102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both"/>
              <w:rPr>
                <w:ins w:id="69" w:author="Monica Gerber" w:date="2021-06-03T11:23:00Z"/>
              </w:rPr>
            </w:pPr>
          </w:p>
        </w:tc>
        <w:tc>
          <w:tcPr>
            <w:tcW w:w="799" w:type="dxa"/>
            <w:tcBorders>
              <w:bottom w:val="single" w:sz="4" w:space="0" w:color="000000"/>
            </w:tcBorders>
            <w:shd w:val="clear" w:color="auto" w:fill="auto"/>
          </w:tcPr>
          <w:p w14:paraId="2C8DC956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both"/>
              <w:rPr>
                <w:ins w:id="70" w:author="Monica Gerber" w:date="2021-06-03T11:23:00Z"/>
              </w:rPr>
            </w:pPr>
          </w:p>
        </w:tc>
        <w:tc>
          <w:tcPr>
            <w:tcW w:w="797" w:type="dxa"/>
            <w:tcBorders>
              <w:bottom w:val="single" w:sz="4" w:space="0" w:color="000000"/>
            </w:tcBorders>
            <w:shd w:val="clear" w:color="auto" w:fill="auto"/>
          </w:tcPr>
          <w:p w14:paraId="5671B963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both"/>
              <w:rPr>
                <w:ins w:id="71" w:author="Monica Gerber" w:date="2021-06-03T11:23:00Z"/>
              </w:rPr>
            </w:pPr>
          </w:p>
        </w:tc>
        <w:tc>
          <w:tcPr>
            <w:tcW w:w="987" w:type="dxa"/>
            <w:tcBorders>
              <w:bottom w:val="single" w:sz="4" w:space="0" w:color="000000"/>
            </w:tcBorders>
            <w:shd w:val="clear" w:color="auto" w:fill="auto"/>
          </w:tcPr>
          <w:p w14:paraId="63E2004D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both"/>
              <w:rPr>
                <w:ins w:id="72" w:author="Monica Gerber" w:date="2021-06-03T11:23:00Z"/>
              </w:rPr>
            </w:pPr>
            <w:ins w:id="73" w:author="Monica Gerber" w:date="2021-06-03T11:23:00Z">
              <w:r w:rsidRPr="009362B1">
                <w:t>Derecha</w:t>
              </w:r>
            </w:ins>
          </w:p>
        </w:tc>
      </w:tr>
      <w:tr w:rsidR="00072371" w:rsidRPr="009362B1" w14:paraId="57B5C3E0" w14:textId="77777777" w:rsidTr="00D210C2">
        <w:trPr>
          <w:ins w:id="74" w:author="Monica Gerber" w:date="2021-06-03T11:23:00Z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1167D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75" w:author="Monica Gerber" w:date="2021-06-03T11:23:00Z"/>
              </w:rPr>
            </w:pPr>
            <w:ins w:id="76" w:author="Monica Gerber" w:date="2021-06-03T11:23:00Z">
              <w:r w:rsidRPr="009362B1">
                <w:t>0</w:t>
              </w:r>
            </w:ins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89E0A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77" w:author="Monica Gerber" w:date="2021-06-03T11:23:00Z"/>
              </w:rPr>
            </w:pPr>
            <w:ins w:id="78" w:author="Monica Gerber" w:date="2021-06-03T11:23:00Z">
              <w:r w:rsidRPr="009362B1">
                <w:t>1</w:t>
              </w:r>
            </w:ins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3BD4C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79" w:author="Monica Gerber" w:date="2021-06-03T11:23:00Z"/>
              </w:rPr>
            </w:pPr>
            <w:ins w:id="80" w:author="Monica Gerber" w:date="2021-06-03T11:23:00Z">
              <w:r w:rsidRPr="009362B1">
                <w:t>2</w:t>
              </w:r>
            </w:ins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FA61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81" w:author="Monica Gerber" w:date="2021-06-03T11:23:00Z"/>
              </w:rPr>
            </w:pPr>
            <w:ins w:id="82" w:author="Monica Gerber" w:date="2021-06-03T11:23:00Z">
              <w:r w:rsidRPr="009362B1">
                <w:t>3</w:t>
              </w:r>
            </w:ins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F390C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83" w:author="Monica Gerber" w:date="2021-06-03T11:23:00Z"/>
              </w:rPr>
            </w:pPr>
            <w:ins w:id="84" w:author="Monica Gerber" w:date="2021-06-03T11:23:00Z">
              <w:r w:rsidRPr="009362B1">
                <w:t>4</w:t>
              </w:r>
            </w:ins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C6B15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85" w:author="Monica Gerber" w:date="2021-06-03T11:23:00Z"/>
              </w:rPr>
            </w:pPr>
            <w:ins w:id="86" w:author="Monica Gerber" w:date="2021-06-03T11:23:00Z">
              <w:r w:rsidRPr="009362B1">
                <w:t>5</w:t>
              </w:r>
            </w:ins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4E9DB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87" w:author="Monica Gerber" w:date="2021-06-03T11:23:00Z"/>
              </w:rPr>
            </w:pPr>
            <w:ins w:id="88" w:author="Monica Gerber" w:date="2021-06-03T11:23:00Z">
              <w:r w:rsidRPr="009362B1">
                <w:t>6</w:t>
              </w:r>
            </w:ins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C5F9C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89" w:author="Monica Gerber" w:date="2021-06-03T11:23:00Z"/>
              </w:rPr>
            </w:pPr>
            <w:ins w:id="90" w:author="Monica Gerber" w:date="2021-06-03T11:23:00Z">
              <w:r w:rsidRPr="009362B1">
                <w:t>7</w:t>
              </w:r>
            </w:ins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CB078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91" w:author="Monica Gerber" w:date="2021-06-03T11:23:00Z"/>
              </w:rPr>
            </w:pPr>
            <w:ins w:id="92" w:author="Monica Gerber" w:date="2021-06-03T11:23:00Z">
              <w:r w:rsidRPr="009362B1">
                <w:t>8</w:t>
              </w:r>
            </w:ins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AF2C3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93" w:author="Monica Gerber" w:date="2021-06-03T11:23:00Z"/>
              </w:rPr>
            </w:pPr>
            <w:ins w:id="94" w:author="Monica Gerber" w:date="2021-06-03T11:23:00Z">
              <w:r w:rsidRPr="009362B1">
                <w:t>9</w:t>
              </w:r>
            </w:ins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016C2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95" w:author="Monica Gerber" w:date="2021-06-03T11:23:00Z"/>
              </w:rPr>
            </w:pPr>
            <w:ins w:id="96" w:author="Monica Gerber" w:date="2021-06-03T11:23:00Z">
              <w:r w:rsidRPr="009362B1">
                <w:t>10</w:t>
              </w:r>
            </w:ins>
          </w:p>
        </w:tc>
      </w:tr>
    </w:tbl>
    <w:p w14:paraId="73285970" w14:textId="77777777" w:rsidR="00072371" w:rsidRPr="009362B1" w:rsidRDefault="00072371" w:rsidP="00072371">
      <w:pPr>
        <w:pStyle w:val="LO-normal"/>
        <w:ind w:left="0" w:right="27"/>
        <w:jc w:val="both"/>
        <w:rPr>
          <w:ins w:id="97" w:author="Monica Gerber" w:date="2021-06-03T11:23:00Z"/>
          <w:sz w:val="8"/>
          <w:szCs w:val="8"/>
        </w:rPr>
      </w:pPr>
    </w:p>
    <w:tbl>
      <w:tblPr>
        <w:tblW w:w="6354" w:type="dxa"/>
        <w:tblInd w:w="250" w:type="dxa"/>
        <w:tblLayout w:type="fixed"/>
        <w:tblLook w:val="0400" w:firstRow="0" w:lastRow="0" w:firstColumn="0" w:lastColumn="0" w:noHBand="0" w:noVBand="1"/>
      </w:tblPr>
      <w:tblGrid>
        <w:gridCol w:w="850"/>
        <w:gridCol w:w="5504"/>
      </w:tblGrid>
      <w:tr w:rsidR="00072371" w:rsidRPr="009362B1" w14:paraId="2F6F9D9C" w14:textId="77777777" w:rsidTr="00D210C2">
        <w:trPr>
          <w:ins w:id="98" w:author="Monica Gerber" w:date="2021-06-03T11:23:00Z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218F" w14:textId="77777777" w:rsidR="00072371" w:rsidRPr="009362B1" w:rsidRDefault="00072371" w:rsidP="00D210C2">
            <w:pPr>
              <w:pStyle w:val="LO-normal"/>
              <w:widowControl w:val="0"/>
              <w:ind w:left="-250" w:right="-183"/>
              <w:jc w:val="center"/>
              <w:rPr>
                <w:ins w:id="99" w:author="Monica Gerber" w:date="2021-06-03T11:23:00Z"/>
              </w:rPr>
            </w:pPr>
            <w:ins w:id="100" w:author="Monica Gerber" w:date="2021-06-03T11:23:00Z">
              <w:r w:rsidRPr="009362B1">
                <w:t>11</w:t>
              </w:r>
            </w:ins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5F29" w14:textId="77777777" w:rsidR="00072371" w:rsidRPr="009362B1" w:rsidRDefault="00072371" w:rsidP="00D210C2">
            <w:pPr>
              <w:pStyle w:val="LO-normal"/>
              <w:widowControl w:val="0"/>
              <w:ind w:left="0"/>
              <w:jc w:val="both"/>
              <w:rPr>
                <w:ins w:id="101" w:author="Monica Gerber" w:date="2021-06-03T11:23:00Z"/>
              </w:rPr>
            </w:pPr>
            <w:ins w:id="102" w:author="Monica Gerber" w:date="2021-06-03T11:23:00Z">
              <w:r w:rsidRPr="009362B1">
                <w:t xml:space="preserve">Independiente </w:t>
              </w:r>
              <w:r w:rsidRPr="009362B1">
                <w:rPr>
                  <w:b/>
                </w:rPr>
                <w:t>(NO LEER)</w:t>
              </w:r>
            </w:ins>
          </w:p>
        </w:tc>
      </w:tr>
      <w:tr w:rsidR="00072371" w:rsidRPr="009362B1" w14:paraId="57D49997" w14:textId="77777777" w:rsidTr="00D210C2">
        <w:trPr>
          <w:ins w:id="103" w:author="Monica Gerber" w:date="2021-06-03T11:23:00Z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2AEF" w14:textId="77777777" w:rsidR="00072371" w:rsidRPr="009362B1" w:rsidRDefault="00072371" w:rsidP="00D210C2">
            <w:pPr>
              <w:pStyle w:val="LO-normal"/>
              <w:widowControl w:val="0"/>
              <w:ind w:left="-250" w:right="-183"/>
              <w:jc w:val="center"/>
              <w:rPr>
                <w:ins w:id="104" w:author="Monica Gerber" w:date="2021-06-03T11:23:00Z"/>
              </w:rPr>
            </w:pPr>
            <w:ins w:id="105" w:author="Monica Gerber" w:date="2021-06-03T11:23:00Z">
              <w:r w:rsidRPr="009362B1">
                <w:t>12</w:t>
              </w:r>
            </w:ins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F4AF" w14:textId="77777777" w:rsidR="00072371" w:rsidRPr="009362B1" w:rsidRDefault="00072371" w:rsidP="00D210C2">
            <w:pPr>
              <w:pStyle w:val="LO-normal"/>
              <w:widowControl w:val="0"/>
              <w:ind w:left="0"/>
              <w:jc w:val="both"/>
              <w:rPr>
                <w:ins w:id="106" w:author="Monica Gerber" w:date="2021-06-03T11:23:00Z"/>
              </w:rPr>
            </w:pPr>
            <w:ins w:id="107" w:author="Monica Gerber" w:date="2021-06-03T11:23:00Z">
              <w:r w:rsidRPr="009362B1">
                <w:t xml:space="preserve">Ninguno </w:t>
              </w:r>
              <w:r w:rsidRPr="009362B1">
                <w:rPr>
                  <w:b/>
                </w:rPr>
                <w:t>(NO LEER)</w:t>
              </w:r>
            </w:ins>
          </w:p>
        </w:tc>
      </w:tr>
      <w:tr w:rsidR="00072371" w:rsidRPr="009362B1" w14:paraId="4058EFF8" w14:textId="77777777" w:rsidTr="00D210C2">
        <w:trPr>
          <w:ins w:id="108" w:author="Monica Gerber" w:date="2021-06-03T11:23:00Z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22A8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109" w:author="Monica Gerber" w:date="2021-06-03T11:23:00Z"/>
              </w:rPr>
            </w:pPr>
            <w:ins w:id="110" w:author="Monica Gerber" w:date="2021-06-03T11:23:00Z">
              <w:r w:rsidRPr="009362B1">
                <w:t>88</w:t>
              </w:r>
            </w:ins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309E" w14:textId="77777777" w:rsidR="00072371" w:rsidRPr="009362B1" w:rsidRDefault="00072371" w:rsidP="00D210C2">
            <w:pPr>
              <w:pStyle w:val="LO-normal"/>
              <w:widowControl w:val="0"/>
              <w:ind w:left="0"/>
              <w:rPr>
                <w:ins w:id="111" w:author="Monica Gerber" w:date="2021-06-03T11:23:00Z"/>
              </w:rPr>
            </w:pPr>
            <w:ins w:id="112" w:author="Monica Gerber" w:date="2021-06-03T11:23:00Z">
              <w:r w:rsidRPr="009362B1">
                <w:t xml:space="preserve">No sabe </w:t>
              </w:r>
              <w:r w:rsidRPr="009362B1">
                <w:rPr>
                  <w:b/>
                </w:rPr>
                <w:t>(NO LEER)</w:t>
              </w:r>
            </w:ins>
          </w:p>
        </w:tc>
      </w:tr>
      <w:tr w:rsidR="00072371" w:rsidRPr="009362B1" w14:paraId="7C6E541F" w14:textId="77777777" w:rsidTr="00D210C2">
        <w:trPr>
          <w:ins w:id="113" w:author="Monica Gerber" w:date="2021-06-03T11:23:00Z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DD61" w14:textId="77777777" w:rsidR="00072371" w:rsidRPr="009362B1" w:rsidRDefault="00072371" w:rsidP="00D210C2">
            <w:pPr>
              <w:pStyle w:val="LO-normal"/>
              <w:widowControl w:val="0"/>
              <w:ind w:left="0" w:right="27"/>
              <w:jc w:val="center"/>
              <w:rPr>
                <w:ins w:id="114" w:author="Monica Gerber" w:date="2021-06-03T11:23:00Z"/>
              </w:rPr>
            </w:pPr>
            <w:ins w:id="115" w:author="Monica Gerber" w:date="2021-06-03T11:23:00Z">
              <w:r w:rsidRPr="009362B1">
                <w:t>99</w:t>
              </w:r>
            </w:ins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955F" w14:textId="77777777" w:rsidR="00072371" w:rsidRPr="009362B1" w:rsidRDefault="00072371" w:rsidP="00D210C2">
            <w:pPr>
              <w:pStyle w:val="LO-normal"/>
              <w:widowControl w:val="0"/>
              <w:ind w:left="0"/>
              <w:rPr>
                <w:ins w:id="116" w:author="Monica Gerber" w:date="2021-06-03T11:23:00Z"/>
              </w:rPr>
            </w:pPr>
            <w:ins w:id="117" w:author="Monica Gerber" w:date="2021-06-03T11:23:00Z">
              <w:r w:rsidRPr="009362B1">
                <w:t>No contesta</w:t>
              </w:r>
              <w:r w:rsidRPr="009362B1">
                <w:rPr>
                  <w:b/>
                </w:rPr>
                <w:t xml:space="preserve"> (NO LEER)</w:t>
              </w:r>
            </w:ins>
          </w:p>
        </w:tc>
      </w:tr>
    </w:tbl>
    <w:p w14:paraId="2F9E17B5" w14:textId="77777777" w:rsidR="00072371" w:rsidRPr="009362B1" w:rsidRDefault="00072371" w:rsidP="00072371">
      <w:pPr>
        <w:pStyle w:val="LO-normal"/>
        <w:ind w:left="0" w:right="27"/>
        <w:jc w:val="both"/>
        <w:rPr>
          <w:ins w:id="118" w:author="Monica Gerber" w:date="2021-06-03T11:23:00Z"/>
          <w:b/>
          <w:sz w:val="10"/>
          <w:szCs w:val="10"/>
        </w:rPr>
      </w:pPr>
    </w:p>
    <w:p w14:paraId="4E4FD5A9" w14:textId="234C90CC" w:rsidR="00072371" w:rsidRDefault="00072371">
      <w:pPr>
        <w:spacing w:line="241" w:lineRule="exact"/>
        <w:rPr>
          <w:ins w:id="119" w:author="Monica Gerber" w:date="2021-06-03T11:23:00Z"/>
          <w:sz w:val="20"/>
          <w:lang w:val="es-CL"/>
        </w:rPr>
      </w:pPr>
    </w:p>
    <w:p w14:paraId="4B5BA29F" w14:textId="77777777" w:rsidR="00072371" w:rsidRDefault="00072371">
      <w:pPr>
        <w:spacing w:line="241" w:lineRule="exact"/>
        <w:rPr>
          <w:ins w:id="120" w:author="Monica Gerber" w:date="2021-06-03T11:21:00Z"/>
          <w:sz w:val="20"/>
          <w:lang w:val="es-CL"/>
        </w:rPr>
      </w:pPr>
    </w:p>
    <w:p w14:paraId="17DAF009" w14:textId="3B1FCCCA" w:rsidR="00072371" w:rsidRPr="00072371" w:rsidRDefault="00072371" w:rsidP="00072371">
      <w:pPr>
        <w:spacing w:line="241" w:lineRule="exact"/>
        <w:rPr>
          <w:ins w:id="121" w:author="Monica Gerber" w:date="2021-06-03T11:22:00Z"/>
          <w:sz w:val="20"/>
          <w:lang w:val="es-CL"/>
        </w:rPr>
      </w:pPr>
      <w:ins w:id="122" w:author="Monica Gerber" w:date="2021-06-03T11:22:00Z">
        <w:r w:rsidRPr="00072371">
          <w:rPr>
            <w:sz w:val="20"/>
            <w:lang w:val="es-CL"/>
          </w:rPr>
          <w:t xml:space="preserve">¿Votó Usted en las elecciones de </w:t>
        </w:r>
      </w:ins>
      <w:ins w:id="123" w:author="Monica Gerber" w:date="2021-06-03T11:31:00Z">
        <w:r w:rsidR="007817A8">
          <w:rPr>
            <w:sz w:val="20"/>
            <w:lang w:val="es-CL"/>
          </w:rPr>
          <w:t>octubre de 2020</w:t>
        </w:r>
      </w:ins>
      <w:ins w:id="124" w:author="Monica Gerber" w:date="2021-06-03T11:22:00Z">
        <w:r w:rsidRPr="00072371">
          <w:rPr>
            <w:sz w:val="20"/>
            <w:lang w:val="es-CL"/>
          </w:rPr>
          <w:t xml:space="preserve"> (</w:t>
        </w:r>
      </w:ins>
      <w:ins w:id="125" w:author="Monica Gerber" w:date="2021-06-03T11:31:00Z">
        <w:r w:rsidR="007817A8">
          <w:rPr>
            <w:sz w:val="20"/>
            <w:lang w:val="es-CL"/>
          </w:rPr>
          <w:t>votación para definir si se escribiría una nueva constitució</w:t>
        </w:r>
      </w:ins>
      <w:ins w:id="126" w:author="Monica Gerber" w:date="2021-06-03T11:22:00Z">
        <w:r w:rsidRPr="00072371">
          <w:rPr>
            <w:sz w:val="20"/>
            <w:lang w:val="es-CL"/>
          </w:rPr>
          <w:t>)? (RESPUESTA ESPONTÁNEA) SINGLE ANSWER</w:t>
        </w:r>
      </w:ins>
    </w:p>
    <w:p w14:paraId="453736C0" w14:textId="77777777" w:rsidR="00072371" w:rsidRPr="00072371" w:rsidRDefault="00072371" w:rsidP="00072371">
      <w:pPr>
        <w:spacing w:line="241" w:lineRule="exact"/>
        <w:rPr>
          <w:ins w:id="127" w:author="Monica Gerber" w:date="2021-06-03T11:22:00Z"/>
          <w:sz w:val="20"/>
          <w:lang w:val="es-CL"/>
        </w:rPr>
      </w:pPr>
    </w:p>
    <w:p w14:paraId="723C4767" w14:textId="77777777" w:rsidR="00072371" w:rsidRPr="00072371" w:rsidRDefault="00072371" w:rsidP="00072371">
      <w:pPr>
        <w:spacing w:line="241" w:lineRule="exact"/>
        <w:rPr>
          <w:ins w:id="128" w:author="Monica Gerber" w:date="2021-06-03T11:22:00Z"/>
          <w:sz w:val="20"/>
          <w:lang w:val="es-CL"/>
        </w:rPr>
      </w:pPr>
      <w:ins w:id="129" w:author="Monica Gerber" w:date="2021-06-03T11:22:00Z">
        <w:r w:rsidRPr="00072371">
          <w:rPr>
            <w:sz w:val="20"/>
            <w:lang w:val="es-CL"/>
          </w:rPr>
          <w:t>1</w:t>
        </w:r>
        <w:r w:rsidRPr="00072371">
          <w:rPr>
            <w:sz w:val="20"/>
            <w:lang w:val="es-CL"/>
          </w:rPr>
          <w:tab/>
          <w:t>Si</w:t>
        </w:r>
      </w:ins>
    </w:p>
    <w:p w14:paraId="0D8C2A97" w14:textId="77777777" w:rsidR="00072371" w:rsidRPr="00072371" w:rsidRDefault="00072371" w:rsidP="00072371">
      <w:pPr>
        <w:spacing w:line="241" w:lineRule="exact"/>
        <w:rPr>
          <w:ins w:id="130" w:author="Monica Gerber" w:date="2021-06-03T11:22:00Z"/>
          <w:sz w:val="20"/>
          <w:lang w:val="es-CL"/>
        </w:rPr>
      </w:pPr>
      <w:ins w:id="131" w:author="Monica Gerber" w:date="2021-06-03T11:22:00Z">
        <w:r w:rsidRPr="00072371">
          <w:rPr>
            <w:sz w:val="20"/>
            <w:lang w:val="es-CL"/>
          </w:rPr>
          <w:t>2</w:t>
        </w:r>
        <w:r w:rsidRPr="00072371">
          <w:rPr>
            <w:sz w:val="20"/>
            <w:lang w:val="es-CL"/>
          </w:rPr>
          <w:tab/>
          <w:t>No</w:t>
        </w:r>
      </w:ins>
    </w:p>
    <w:p w14:paraId="554A932F" w14:textId="77777777" w:rsidR="00072371" w:rsidRPr="00072371" w:rsidRDefault="00072371" w:rsidP="00072371">
      <w:pPr>
        <w:spacing w:line="241" w:lineRule="exact"/>
        <w:rPr>
          <w:ins w:id="132" w:author="Monica Gerber" w:date="2021-06-03T11:22:00Z"/>
          <w:sz w:val="20"/>
          <w:lang w:val="es-CL"/>
        </w:rPr>
      </w:pPr>
      <w:ins w:id="133" w:author="Monica Gerber" w:date="2021-06-03T11:22:00Z">
        <w:r w:rsidRPr="00072371">
          <w:rPr>
            <w:sz w:val="20"/>
            <w:lang w:val="es-CL"/>
          </w:rPr>
          <w:t>88</w:t>
        </w:r>
        <w:r w:rsidRPr="00072371">
          <w:rPr>
            <w:sz w:val="20"/>
            <w:lang w:val="es-CL"/>
          </w:rPr>
          <w:tab/>
          <w:t>No sabe (NO LEER)</w:t>
        </w:r>
      </w:ins>
    </w:p>
    <w:p w14:paraId="649A1899" w14:textId="77777777" w:rsidR="00072371" w:rsidRDefault="00072371" w:rsidP="00072371">
      <w:pPr>
        <w:spacing w:line="241" w:lineRule="exact"/>
        <w:rPr>
          <w:ins w:id="134" w:author="Monica Gerber" w:date="2021-06-03T11:31:00Z"/>
          <w:sz w:val="20"/>
          <w:lang w:val="es-CL"/>
        </w:rPr>
      </w:pPr>
      <w:ins w:id="135" w:author="Monica Gerber" w:date="2021-06-03T11:22:00Z">
        <w:r w:rsidRPr="00072371">
          <w:rPr>
            <w:sz w:val="20"/>
            <w:lang w:val="es-CL"/>
          </w:rPr>
          <w:t>99</w:t>
        </w:r>
        <w:r w:rsidRPr="00072371">
          <w:rPr>
            <w:sz w:val="20"/>
            <w:lang w:val="es-CL"/>
          </w:rPr>
          <w:tab/>
          <w:t>No contesta (NO LEER)</w:t>
        </w:r>
      </w:ins>
    </w:p>
    <w:p w14:paraId="735A75DD" w14:textId="77777777" w:rsidR="007817A8" w:rsidRDefault="007817A8" w:rsidP="00072371">
      <w:pPr>
        <w:spacing w:line="241" w:lineRule="exact"/>
        <w:rPr>
          <w:ins w:id="136" w:author="Monica Gerber" w:date="2021-06-03T11:31:00Z"/>
          <w:sz w:val="20"/>
          <w:lang w:val="es-CL"/>
        </w:rPr>
      </w:pPr>
    </w:p>
    <w:p w14:paraId="7745A0F7" w14:textId="77777777" w:rsidR="007817A8" w:rsidRDefault="007817A8" w:rsidP="00072371">
      <w:pPr>
        <w:spacing w:line="241" w:lineRule="exact"/>
        <w:rPr>
          <w:ins w:id="137" w:author="Monica Gerber" w:date="2021-06-03T11:31:00Z"/>
          <w:sz w:val="20"/>
          <w:lang w:val="es-CL"/>
        </w:rPr>
      </w:pPr>
    </w:p>
    <w:p w14:paraId="453D292E" w14:textId="77777777" w:rsidR="007817A8" w:rsidRPr="00072371" w:rsidRDefault="007817A8" w:rsidP="007817A8">
      <w:pPr>
        <w:spacing w:line="241" w:lineRule="exact"/>
        <w:rPr>
          <w:ins w:id="138" w:author="Monica Gerber" w:date="2021-06-03T11:31:00Z"/>
          <w:sz w:val="20"/>
          <w:lang w:val="es-CL"/>
        </w:rPr>
      </w:pPr>
      <w:ins w:id="139" w:author="Monica Gerber" w:date="2021-06-03T11:31:00Z">
        <w:r w:rsidRPr="00072371">
          <w:rPr>
            <w:sz w:val="20"/>
            <w:lang w:val="es-CL"/>
          </w:rPr>
          <w:t>¿Votó Usted en las elecciones de mayo de 2021 (por alcalde, consejal, constituyentes y gobernador)? (RESPUESTA ESPONTÁNEA) SINGLE ANSWER</w:t>
        </w:r>
      </w:ins>
    </w:p>
    <w:p w14:paraId="56619084" w14:textId="77777777" w:rsidR="007817A8" w:rsidRPr="00072371" w:rsidRDefault="007817A8" w:rsidP="007817A8">
      <w:pPr>
        <w:spacing w:line="241" w:lineRule="exact"/>
        <w:rPr>
          <w:ins w:id="140" w:author="Monica Gerber" w:date="2021-06-03T11:31:00Z"/>
          <w:sz w:val="20"/>
          <w:lang w:val="es-CL"/>
        </w:rPr>
      </w:pPr>
    </w:p>
    <w:p w14:paraId="77F20ABD" w14:textId="77777777" w:rsidR="007817A8" w:rsidRPr="00072371" w:rsidRDefault="007817A8" w:rsidP="007817A8">
      <w:pPr>
        <w:spacing w:line="241" w:lineRule="exact"/>
        <w:rPr>
          <w:ins w:id="141" w:author="Monica Gerber" w:date="2021-06-03T11:31:00Z"/>
          <w:sz w:val="20"/>
          <w:lang w:val="es-CL"/>
        </w:rPr>
      </w:pPr>
      <w:ins w:id="142" w:author="Monica Gerber" w:date="2021-06-03T11:31:00Z">
        <w:r w:rsidRPr="00072371">
          <w:rPr>
            <w:sz w:val="20"/>
            <w:lang w:val="es-CL"/>
          </w:rPr>
          <w:t>1</w:t>
        </w:r>
        <w:r w:rsidRPr="00072371">
          <w:rPr>
            <w:sz w:val="20"/>
            <w:lang w:val="es-CL"/>
          </w:rPr>
          <w:tab/>
          <w:t>Si</w:t>
        </w:r>
      </w:ins>
    </w:p>
    <w:p w14:paraId="1B92FF5B" w14:textId="77777777" w:rsidR="007817A8" w:rsidRPr="00072371" w:rsidRDefault="007817A8" w:rsidP="007817A8">
      <w:pPr>
        <w:spacing w:line="241" w:lineRule="exact"/>
        <w:rPr>
          <w:ins w:id="143" w:author="Monica Gerber" w:date="2021-06-03T11:31:00Z"/>
          <w:sz w:val="20"/>
          <w:lang w:val="es-CL"/>
        </w:rPr>
      </w:pPr>
      <w:ins w:id="144" w:author="Monica Gerber" w:date="2021-06-03T11:31:00Z">
        <w:r w:rsidRPr="00072371">
          <w:rPr>
            <w:sz w:val="20"/>
            <w:lang w:val="es-CL"/>
          </w:rPr>
          <w:t>2</w:t>
        </w:r>
        <w:r w:rsidRPr="00072371">
          <w:rPr>
            <w:sz w:val="20"/>
            <w:lang w:val="es-CL"/>
          </w:rPr>
          <w:tab/>
          <w:t>No</w:t>
        </w:r>
      </w:ins>
    </w:p>
    <w:p w14:paraId="715B01EC" w14:textId="77777777" w:rsidR="007817A8" w:rsidRPr="00072371" w:rsidRDefault="007817A8" w:rsidP="007817A8">
      <w:pPr>
        <w:spacing w:line="241" w:lineRule="exact"/>
        <w:rPr>
          <w:ins w:id="145" w:author="Monica Gerber" w:date="2021-06-03T11:31:00Z"/>
          <w:sz w:val="20"/>
          <w:lang w:val="es-CL"/>
        </w:rPr>
      </w:pPr>
      <w:ins w:id="146" w:author="Monica Gerber" w:date="2021-06-03T11:31:00Z">
        <w:r w:rsidRPr="00072371">
          <w:rPr>
            <w:sz w:val="20"/>
            <w:lang w:val="es-CL"/>
          </w:rPr>
          <w:t>88</w:t>
        </w:r>
        <w:r w:rsidRPr="00072371">
          <w:rPr>
            <w:sz w:val="20"/>
            <w:lang w:val="es-CL"/>
          </w:rPr>
          <w:tab/>
          <w:t>No sabe (NO LEER)</w:t>
        </w:r>
      </w:ins>
    </w:p>
    <w:p w14:paraId="47C408DA" w14:textId="4AA90325" w:rsidR="007817A8" w:rsidRPr="00072371" w:rsidDel="007817A8" w:rsidRDefault="007817A8" w:rsidP="00072371">
      <w:pPr>
        <w:spacing w:line="241" w:lineRule="exact"/>
        <w:rPr>
          <w:del w:id="147" w:author="Monica Gerber" w:date="2021-06-03T11:33:00Z"/>
          <w:sz w:val="20"/>
          <w:lang w:val="es-CL"/>
          <w:rPrChange w:id="148" w:author="Monica Gerber" w:date="2021-06-03T11:19:00Z">
            <w:rPr>
              <w:del w:id="149" w:author="Monica Gerber" w:date="2021-06-03T11:33:00Z"/>
              <w:sz w:val="20"/>
            </w:rPr>
          </w:rPrChange>
        </w:rPr>
        <w:sectPr w:rsidR="007817A8" w:rsidRPr="00072371" w:rsidDel="007817A8">
          <w:pgSz w:w="12240" w:h="15840"/>
          <w:pgMar w:top="1780" w:right="360" w:bottom="2000" w:left="1540" w:header="805" w:footer="1723" w:gutter="0"/>
          <w:cols w:space="720"/>
        </w:sectPr>
      </w:pPr>
      <w:ins w:id="150" w:author="Monica Gerber" w:date="2021-06-03T11:31:00Z">
        <w:r w:rsidRPr="00072371">
          <w:rPr>
            <w:sz w:val="20"/>
            <w:lang w:val="es-CL"/>
          </w:rPr>
          <w:t>99</w:t>
        </w:r>
        <w:r w:rsidRPr="00072371">
          <w:rPr>
            <w:sz w:val="20"/>
            <w:lang w:val="es-CL"/>
          </w:rPr>
          <w:tab/>
          <w:t>No contesta (NO LEER</w:t>
        </w:r>
      </w:ins>
    </w:p>
    <w:p w14:paraId="46946278" w14:textId="50EA881E" w:rsidR="00006869" w:rsidRPr="007817A8" w:rsidDel="007817A8" w:rsidRDefault="00006869" w:rsidP="007817A8">
      <w:pPr>
        <w:spacing w:line="241" w:lineRule="exact"/>
        <w:rPr>
          <w:del w:id="151" w:author="Monica Gerber" w:date="2021-06-03T11:33:00Z"/>
          <w:lang w:val="es-CL"/>
        </w:rPr>
      </w:pPr>
    </w:p>
    <w:p w14:paraId="4592762D" w14:textId="77777777" w:rsidR="00006869" w:rsidRPr="007817A8" w:rsidRDefault="00006869">
      <w:pPr>
        <w:pStyle w:val="BodyText"/>
        <w:spacing w:before="3"/>
        <w:rPr>
          <w:sz w:val="19"/>
          <w:lang w:val="es-CL"/>
        </w:rPr>
      </w:pPr>
    </w:p>
    <w:p w14:paraId="2DAEAC53" w14:textId="6D6E6D04" w:rsidR="00006869" w:rsidRDefault="00006869" w:rsidP="00072371">
      <w:pPr>
        <w:pStyle w:val="Heading1"/>
        <w:tabs>
          <w:tab w:val="left" w:pos="2991"/>
        </w:tabs>
        <w:spacing w:before="1"/>
        <w:rPr>
          <w:rFonts w:ascii="Times New Roman"/>
        </w:rPr>
      </w:pPr>
    </w:p>
    <w:sectPr w:rsidR="00006869">
      <w:pgSz w:w="12240" w:h="15840"/>
      <w:pgMar w:top="1780" w:right="360" w:bottom="2000" w:left="1540" w:header="805" w:footer="172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nica Gerber" w:date="2021-06-03T11:15:00Z" w:initials="MG">
    <w:p w14:paraId="4F589ECB" w14:textId="4FCE2574" w:rsidR="00072371" w:rsidRPr="00072371" w:rsidRDefault="00072371">
      <w:pPr>
        <w:pStyle w:val="CommentText"/>
        <w:rPr>
          <w:lang w:val="es-CL"/>
        </w:rPr>
      </w:pPr>
      <w:r>
        <w:rPr>
          <w:rStyle w:val="CommentReference"/>
        </w:rPr>
        <w:annotationRef/>
      </w:r>
      <w:r w:rsidRPr="00072371">
        <w:rPr>
          <w:lang w:val="es-CL"/>
        </w:rPr>
        <w:t xml:space="preserve">Estos ítemes </w:t>
      </w:r>
      <w:r>
        <w:rPr>
          <w:lang w:val="es-CL"/>
        </w:rPr>
        <w:t>en MOVID-Impact1 no se han usado, pero me parecen pertinentes, en particular para ver si hay algún cambio en el tiempo.</w:t>
      </w:r>
    </w:p>
  </w:comment>
  <w:comment w:id="14" w:author="Monica Gerber" w:date="2021-06-03T11:32:00Z" w:initials="MG">
    <w:p w14:paraId="4E004470" w14:textId="63065EA9" w:rsidR="007817A8" w:rsidRPr="007817A8" w:rsidRDefault="007817A8">
      <w:pPr>
        <w:pStyle w:val="CommentText"/>
        <w:rPr>
          <w:lang w:val="es-CL"/>
        </w:rPr>
      </w:pPr>
      <w:r>
        <w:rPr>
          <w:rStyle w:val="CommentReference"/>
        </w:rPr>
        <w:annotationRef/>
      </w:r>
      <w:r w:rsidRPr="007817A8">
        <w:rPr>
          <w:lang w:val="es-CL"/>
        </w:rPr>
        <w:t>Tengo dudas de si dejar e</w:t>
      </w:r>
      <w:r>
        <w:rPr>
          <w:lang w:val="es-CL"/>
        </w:rPr>
        <w:t>sta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589ECB" w15:done="0"/>
  <w15:commentEx w15:paraId="4E0044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3857" w16cex:dateUtc="2021-06-03T15:15:00Z"/>
  <w16cex:commentExtensible w16cex:durableId="24633C57" w16cex:dateUtc="2021-06-03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589ECB" w16cid:durableId="24633857"/>
  <w16cid:commentId w16cid:paraId="4E004470" w16cid:durableId="24633C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8A904" w14:textId="77777777" w:rsidR="00037538" w:rsidRDefault="00037538">
      <w:r>
        <w:separator/>
      </w:r>
    </w:p>
  </w:endnote>
  <w:endnote w:type="continuationSeparator" w:id="0">
    <w:p w14:paraId="00A87029" w14:textId="77777777" w:rsidR="00037538" w:rsidRDefault="00037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9107" w14:textId="77777777" w:rsidR="00006869" w:rsidRDefault="00037538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728" behindDoc="1" locked="0" layoutInCell="1" allowOverlap="1" wp14:anchorId="1DF6AEBD" wp14:editId="1B9A388B">
          <wp:simplePos x="0" y="0"/>
          <wp:positionH relativeFrom="page">
            <wp:posOffset>511709</wp:posOffset>
          </wp:positionH>
          <wp:positionV relativeFrom="page">
            <wp:posOffset>9080830</wp:posOffset>
          </wp:positionV>
          <wp:extent cx="6725329" cy="6579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25329" cy="657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77E29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41.3pt;margin-top:690.95pt;width:18.1pt;height:13.85pt;z-index:-251657728;mso-position-horizontal-relative:page;mso-position-vertical-relative:page" filled="f" stroked="f">
          <v:textbox inset="0,0,0,0">
            <w:txbxContent>
              <w:p w14:paraId="075BC504" w14:textId="77777777" w:rsidR="00006869" w:rsidRDefault="00037538">
                <w:pPr>
                  <w:pStyle w:val="BodyText"/>
                  <w:spacing w:before="21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C140" w14:textId="77777777" w:rsidR="00037538" w:rsidRDefault="00037538">
      <w:r>
        <w:separator/>
      </w:r>
    </w:p>
  </w:footnote>
  <w:footnote w:type="continuationSeparator" w:id="0">
    <w:p w14:paraId="1E0264E5" w14:textId="77777777" w:rsidR="00037538" w:rsidRDefault="00037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67B26" w14:textId="77777777" w:rsidR="00006869" w:rsidRDefault="00037538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6704" behindDoc="1" locked="0" layoutInCell="1" allowOverlap="1" wp14:anchorId="354CF167" wp14:editId="63D5D91A">
          <wp:simplePos x="0" y="0"/>
          <wp:positionH relativeFrom="page">
            <wp:posOffset>543120</wp:posOffset>
          </wp:positionH>
          <wp:positionV relativeFrom="page">
            <wp:posOffset>511288</wp:posOffset>
          </wp:positionV>
          <wp:extent cx="1574593" cy="62084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4593" cy="620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18BA"/>
    <w:multiLevelType w:val="hybridMultilevel"/>
    <w:tmpl w:val="78BC620C"/>
    <w:lvl w:ilvl="0" w:tplc="ECD8B25A">
      <w:start w:val="8"/>
      <w:numFmt w:val="decimal"/>
      <w:lvlText w:val="%1."/>
      <w:lvlJc w:val="left"/>
      <w:pPr>
        <w:ind w:left="958" w:hanging="2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D194BE76">
      <w:numFmt w:val="bullet"/>
      <w:lvlText w:val="•"/>
      <w:lvlJc w:val="left"/>
      <w:pPr>
        <w:ind w:left="1898" w:hanging="233"/>
      </w:pPr>
      <w:rPr>
        <w:rFonts w:hint="default"/>
      </w:rPr>
    </w:lvl>
    <w:lvl w:ilvl="2" w:tplc="5BB239DA">
      <w:numFmt w:val="bullet"/>
      <w:lvlText w:val="•"/>
      <w:lvlJc w:val="left"/>
      <w:pPr>
        <w:ind w:left="2836" w:hanging="233"/>
      </w:pPr>
      <w:rPr>
        <w:rFonts w:hint="default"/>
      </w:rPr>
    </w:lvl>
    <w:lvl w:ilvl="3" w:tplc="D7DEF5F2">
      <w:numFmt w:val="bullet"/>
      <w:lvlText w:val="•"/>
      <w:lvlJc w:val="left"/>
      <w:pPr>
        <w:ind w:left="3774" w:hanging="233"/>
      </w:pPr>
      <w:rPr>
        <w:rFonts w:hint="default"/>
      </w:rPr>
    </w:lvl>
    <w:lvl w:ilvl="4" w:tplc="D4C88272">
      <w:numFmt w:val="bullet"/>
      <w:lvlText w:val="•"/>
      <w:lvlJc w:val="left"/>
      <w:pPr>
        <w:ind w:left="4712" w:hanging="233"/>
      </w:pPr>
      <w:rPr>
        <w:rFonts w:hint="default"/>
      </w:rPr>
    </w:lvl>
    <w:lvl w:ilvl="5" w:tplc="B62C54E2">
      <w:numFmt w:val="bullet"/>
      <w:lvlText w:val="•"/>
      <w:lvlJc w:val="left"/>
      <w:pPr>
        <w:ind w:left="5650" w:hanging="233"/>
      </w:pPr>
      <w:rPr>
        <w:rFonts w:hint="default"/>
      </w:rPr>
    </w:lvl>
    <w:lvl w:ilvl="6" w:tplc="B5784F02">
      <w:numFmt w:val="bullet"/>
      <w:lvlText w:val="•"/>
      <w:lvlJc w:val="left"/>
      <w:pPr>
        <w:ind w:left="6588" w:hanging="233"/>
      </w:pPr>
      <w:rPr>
        <w:rFonts w:hint="default"/>
      </w:rPr>
    </w:lvl>
    <w:lvl w:ilvl="7" w:tplc="4F5AC02A">
      <w:numFmt w:val="bullet"/>
      <w:lvlText w:val="•"/>
      <w:lvlJc w:val="left"/>
      <w:pPr>
        <w:ind w:left="7526" w:hanging="233"/>
      </w:pPr>
      <w:rPr>
        <w:rFonts w:hint="default"/>
      </w:rPr>
    </w:lvl>
    <w:lvl w:ilvl="8" w:tplc="84BC90A6"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1" w15:restartNumberingAfterBreak="0">
    <w:nsid w:val="43FA0884"/>
    <w:multiLevelType w:val="hybridMultilevel"/>
    <w:tmpl w:val="E7A2DA24"/>
    <w:lvl w:ilvl="0" w:tplc="3DF423CE">
      <w:start w:val="8"/>
      <w:numFmt w:val="decimal"/>
      <w:lvlText w:val="%1."/>
      <w:lvlJc w:val="left"/>
      <w:pPr>
        <w:ind w:left="958" w:hanging="2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14C8A7CA">
      <w:numFmt w:val="bullet"/>
      <w:lvlText w:val="•"/>
      <w:lvlJc w:val="left"/>
      <w:pPr>
        <w:ind w:left="1898" w:hanging="233"/>
      </w:pPr>
      <w:rPr>
        <w:rFonts w:hint="default"/>
      </w:rPr>
    </w:lvl>
    <w:lvl w:ilvl="2" w:tplc="A25654D0">
      <w:numFmt w:val="bullet"/>
      <w:lvlText w:val="•"/>
      <w:lvlJc w:val="left"/>
      <w:pPr>
        <w:ind w:left="2836" w:hanging="233"/>
      </w:pPr>
      <w:rPr>
        <w:rFonts w:hint="default"/>
      </w:rPr>
    </w:lvl>
    <w:lvl w:ilvl="3" w:tplc="FFDA0B04">
      <w:numFmt w:val="bullet"/>
      <w:lvlText w:val="•"/>
      <w:lvlJc w:val="left"/>
      <w:pPr>
        <w:ind w:left="3774" w:hanging="233"/>
      </w:pPr>
      <w:rPr>
        <w:rFonts w:hint="default"/>
      </w:rPr>
    </w:lvl>
    <w:lvl w:ilvl="4" w:tplc="1534EBAE">
      <w:numFmt w:val="bullet"/>
      <w:lvlText w:val="•"/>
      <w:lvlJc w:val="left"/>
      <w:pPr>
        <w:ind w:left="4712" w:hanging="233"/>
      </w:pPr>
      <w:rPr>
        <w:rFonts w:hint="default"/>
      </w:rPr>
    </w:lvl>
    <w:lvl w:ilvl="5" w:tplc="0A781BF4">
      <w:numFmt w:val="bullet"/>
      <w:lvlText w:val="•"/>
      <w:lvlJc w:val="left"/>
      <w:pPr>
        <w:ind w:left="5650" w:hanging="233"/>
      </w:pPr>
      <w:rPr>
        <w:rFonts w:hint="default"/>
      </w:rPr>
    </w:lvl>
    <w:lvl w:ilvl="6" w:tplc="D59A06C4">
      <w:numFmt w:val="bullet"/>
      <w:lvlText w:val="•"/>
      <w:lvlJc w:val="left"/>
      <w:pPr>
        <w:ind w:left="6588" w:hanging="233"/>
      </w:pPr>
      <w:rPr>
        <w:rFonts w:hint="default"/>
      </w:rPr>
    </w:lvl>
    <w:lvl w:ilvl="7" w:tplc="F44E1680">
      <w:numFmt w:val="bullet"/>
      <w:lvlText w:val="•"/>
      <w:lvlJc w:val="left"/>
      <w:pPr>
        <w:ind w:left="7526" w:hanging="233"/>
      </w:pPr>
      <w:rPr>
        <w:rFonts w:hint="default"/>
      </w:rPr>
    </w:lvl>
    <w:lvl w:ilvl="8" w:tplc="B0CE4502"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2" w15:restartNumberingAfterBreak="0">
    <w:nsid w:val="5B7F5AD0"/>
    <w:multiLevelType w:val="hybridMultilevel"/>
    <w:tmpl w:val="57444254"/>
    <w:lvl w:ilvl="0" w:tplc="0E762B04">
      <w:start w:val="1"/>
      <w:numFmt w:val="decimal"/>
      <w:lvlText w:val="%1."/>
      <w:lvlJc w:val="left"/>
      <w:pPr>
        <w:ind w:left="958" w:hanging="2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BD7E27BE">
      <w:numFmt w:val="bullet"/>
      <w:lvlText w:val="•"/>
      <w:lvlJc w:val="left"/>
      <w:pPr>
        <w:ind w:left="1898" w:hanging="233"/>
      </w:pPr>
      <w:rPr>
        <w:rFonts w:hint="default"/>
      </w:rPr>
    </w:lvl>
    <w:lvl w:ilvl="2" w:tplc="F45E3A72">
      <w:numFmt w:val="bullet"/>
      <w:lvlText w:val="•"/>
      <w:lvlJc w:val="left"/>
      <w:pPr>
        <w:ind w:left="2836" w:hanging="233"/>
      </w:pPr>
      <w:rPr>
        <w:rFonts w:hint="default"/>
      </w:rPr>
    </w:lvl>
    <w:lvl w:ilvl="3" w:tplc="89AAABE0">
      <w:numFmt w:val="bullet"/>
      <w:lvlText w:val="•"/>
      <w:lvlJc w:val="left"/>
      <w:pPr>
        <w:ind w:left="3774" w:hanging="233"/>
      </w:pPr>
      <w:rPr>
        <w:rFonts w:hint="default"/>
      </w:rPr>
    </w:lvl>
    <w:lvl w:ilvl="4" w:tplc="21FC186A">
      <w:numFmt w:val="bullet"/>
      <w:lvlText w:val="•"/>
      <w:lvlJc w:val="left"/>
      <w:pPr>
        <w:ind w:left="4712" w:hanging="233"/>
      </w:pPr>
      <w:rPr>
        <w:rFonts w:hint="default"/>
      </w:rPr>
    </w:lvl>
    <w:lvl w:ilvl="5" w:tplc="061465EA">
      <w:numFmt w:val="bullet"/>
      <w:lvlText w:val="•"/>
      <w:lvlJc w:val="left"/>
      <w:pPr>
        <w:ind w:left="5650" w:hanging="233"/>
      </w:pPr>
      <w:rPr>
        <w:rFonts w:hint="default"/>
      </w:rPr>
    </w:lvl>
    <w:lvl w:ilvl="6" w:tplc="5F2ED6F0">
      <w:numFmt w:val="bullet"/>
      <w:lvlText w:val="•"/>
      <w:lvlJc w:val="left"/>
      <w:pPr>
        <w:ind w:left="6588" w:hanging="233"/>
      </w:pPr>
      <w:rPr>
        <w:rFonts w:hint="default"/>
      </w:rPr>
    </w:lvl>
    <w:lvl w:ilvl="7" w:tplc="66E849EA">
      <w:numFmt w:val="bullet"/>
      <w:lvlText w:val="•"/>
      <w:lvlJc w:val="left"/>
      <w:pPr>
        <w:ind w:left="7526" w:hanging="233"/>
      </w:pPr>
      <w:rPr>
        <w:rFonts w:hint="default"/>
      </w:rPr>
    </w:lvl>
    <w:lvl w:ilvl="8" w:tplc="0C94E748"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3" w15:restartNumberingAfterBreak="0">
    <w:nsid w:val="60FE4612"/>
    <w:multiLevelType w:val="hybridMultilevel"/>
    <w:tmpl w:val="E88857E6"/>
    <w:lvl w:ilvl="0" w:tplc="8710FCF0">
      <w:start w:val="1"/>
      <w:numFmt w:val="decimal"/>
      <w:lvlText w:val="%1."/>
      <w:lvlJc w:val="left"/>
      <w:pPr>
        <w:ind w:left="958" w:hanging="2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26C4A3CA">
      <w:numFmt w:val="bullet"/>
      <w:lvlText w:val="•"/>
      <w:lvlJc w:val="left"/>
      <w:pPr>
        <w:ind w:left="1898" w:hanging="233"/>
      </w:pPr>
      <w:rPr>
        <w:rFonts w:hint="default"/>
      </w:rPr>
    </w:lvl>
    <w:lvl w:ilvl="2" w:tplc="28A2455E">
      <w:numFmt w:val="bullet"/>
      <w:lvlText w:val="•"/>
      <w:lvlJc w:val="left"/>
      <w:pPr>
        <w:ind w:left="2836" w:hanging="233"/>
      </w:pPr>
      <w:rPr>
        <w:rFonts w:hint="default"/>
      </w:rPr>
    </w:lvl>
    <w:lvl w:ilvl="3" w:tplc="9B826A42">
      <w:numFmt w:val="bullet"/>
      <w:lvlText w:val="•"/>
      <w:lvlJc w:val="left"/>
      <w:pPr>
        <w:ind w:left="3774" w:hanging="233"/>
      </w:pPr>
      <w:rPr>
        <w:rFonts w:hint="default"/>
      </w:rPr>
    </w:lvl>
    <w:lvl w:ilvl="4" w:tplc="0758FED2">
      <w:numFmt w:val="bullet"/>
      <w:lvlText w:val="•"/>
      <w:lvlJc w:val="left"/>
      <w:pPr>
        <w:ind w:left="4712" w:hanging="233"/>
      </w:pPr>
      <w:rPr>
        <w:rFonts w:hint="default"/>
      </w:rPr>
    </w:lvl>
    <w:lvl w:ilvl="5" w:tplc="7B9EF7B0">
      <w:numFmt w:val="bullet"/>
      <w:lvlText w:val="•"/>
      <w:lvlJc w:val="left"/>
      <w:pPr>
        <w:ind w:left="5650" w:hanging="233"/>
      </w:pPr>
      <w:rPr>
        <w:rFonts w:hint="default"/>
      </w:rPr>
    </w:lvl>
    <w:lvl w:ilvl="6" w:tplc="ADCC0F48">
      <w:numFmt w:val="bullet"/>
      <w:lvlText w:val="•"/>
      <w:lvlJc w:val="left"/>
      <w:pPr>
        <w:ind w:left="6588" w:hanging="233"/>
      </w:pPr>
      <w:rPr>
        <w:rFonts w:hint="default"/>
      </w:rPr>
    </w:lvl>
    <w:lvl w:ilvl="7" w:tplc="C180BF54">
      <w:numFmt w:val="bullet"/>
      <w:lvlText w:val="•"/>
      <w:lvlJc w:val="left"/>
      <w:pPr>
        <w:ind w:left="7526" w:hanging="233"/>
      </w:pPr>
      <w:rPr>
        <w:rFonts w:hint="default"/>
      </w:rPr>
    </w:lvl>
    <w:lvl w:ilvl="8" w:tplc="A328C5BE"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4" w15:restartNumberingAfterBreak="0">
    <w:nsid w:val="61E25D55"/>
    <w:multiLevelType w:val="hybridMultilevel"/>
    <w:tmpl w:val="B1662220"/>
    <w:lvl w:ilvl="0" w:tplc="A9E09FBA">
      <w:start w:val="8"/>
      <w:numFmt w:val="decimal"/>
      <w:lvlText w:val="%1."/>
      <w:lvlJc w:val="left"/>
      <w:pPr>
        <w:ind w:left="958" w:hanging="2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26781154">
      <w:numFmt w:val="bullet"/>
      <w:lvlText w:val="•"/>
      <w:lvlJc w:val="left"/>
      <w:pPr>
        <w:ind w:left="1898" w:hanging="233"/>
      </w:pPr>
      <w:rPr>
        <w:rFonts w:hint="default"/>
      </w:rPr>
    </w:lvl>
    <w:lvl w:ilvl="2" w:tplc="29EE0ECA">
      <w:numFmt w:val="bullet"/>
      <w:lvlText w:val="•"/>
      <w:lvlJc w:val="left"/>
      <w:pPr>
        <w:ind w:left="2836" w:hanging="233"/>
      </w:pPr>
      <w:rPr>
        <w:rFonts w:hint="default"/>
      </w:rPr>
    </w:lvl>
    <w:lvl w:ilvl="3" w:tplc="E0EA32E0">
      <w:numFmt w:val="bullet"/>
      <w:lvlText w:val="•"/>
      <w:lvlJc w:val="left"/>
      <w:pPr>
        <w:ind w:left="3774" w:hanging="233"/>
      </w:pPr>
      <w:rPr>
        <w:rFonts w:hint="default"/>
      </w:rPr>
    </w:lvl>
    <w:lvl w:ilvl="4" w:tplc="234A4BD0">
      <w:numFmt w:val="bullet"/>
      <w:lvlText w:val="•"/>
      <w:lvlJc w:val="left"/>
      <w:pPr>
        <w:ind w:left="4712" w:hanging="233"/>
      </w:pPr>
      <w:rPr>
        <w:rFonts w:hint="default"/>
      </w:rPr>
    </w:lvl>
    <w:lvl w:ilvl="5" w:tplc="F146BD14">
      <w:numFmt w:val="bullet"/>
      <w:lvlText w:val="•"/>
      <w:lvlJc w:val="left"/>
      <w:pPr>
        <w:ind w:left="5650" w:hanging="233"/>
      </w:pPr>
      <w:rPr>
        <w:rFonts w:hint="default"/>
      </w:rPr>
    </w:lvl>
    <w:lvl w:ilvl="6" w:tplc="173E1FFC">
      <w:numFmt w:val="bullet"/>
      <w:lvlText w:val="•"/>
      <w:lvlJc w:val="left"/>
      <w:pPr>
        <w:ind w:left="6588" w:hanging="233"/>
      </w:pPr>
      <w:rPr>
        <w:rFonts w:hint="default"/>
      </w:rPr>
    </w:lvl>
    <w:lvl w:ilvl="7" w:tplc="55E6C52E">
      <w:numFmt w:val="bullet"/>
      <w:lvlText w:val="•"/>
      <w:lvlJc w:val="left"/>
      <w:pPr>
        <w:ind w:left="7526" w:hanging="233"/>
      </w:pPr>
      <w:rPr>
        <w:rFonts w:hint="default"/>
      </w:rPr>
    </w:lvl>
    <w:lvl w:ilvl="8" w:tplc="095C7750"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5" w15:restartNumberingAfterBreak="0">
    <w:nsid w:val="66EF21AE"/>
    <w:multiLevelType w:val="hybridMultilevel"/>
    <w:tmpl w:val="887C8746"/>
    <w:lvl w:ilvl="0" w:tplc="1354D530">
      <w:start w:val="1"/>
      <w:numFmt w:val="decimal"/>
      <w:lvlText w:val="%1."/>
      <w:lvlJc w:val="left"/>
      <w:pPr>
        <w:ind w:left="958" w:hanging="2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510CB794">
      <w:numFmt w:val="bullet"/>
      <w:lvlText w:val="•"/>
      <w:lvlJc w:val="left"/>
      <w:pPr>
        <w:ind w:left="1898" w:hanging="233"/>
      </w:pPr>
      <w:rPr>
        <w:rFonts w:hint="default"/>
      </w:rPr>
    </w:lvl>
    <w:lvl w:ilvl="2" w:tplc="428C4E12">
      <w:numFmt w:val="bullet"/>
      <w:lvlText w:val="•"/>
      <w:lvlJc w:val="left"/>
      <w:pPr>
        <w:ind w:left="2836" w:hanging="233"/>
      </w:pPr>
      <w:rPr>
        <w:rFonts w:hint="default"/>
      </w:rPr>
    </w:lvl>
    <w:lvl w:ilvl="3" w:tplc="9C8413C6">
      <w:numFmt w:val="bullet"/>
      <w:lvlText w:val="•"/>
      <w:lvlJc w:val="left"/>
      <w:pPr>
        <w:ind w:left="3774" w:hanging="233"/>
      </w:pPr>
      <w:rPr>
        <w:rFonts w:hint="default"/>
      </w:rPr>
    </w:lvl>
    <w:lvl w:ilvl="4" w:tplc="0666C538">
      <w:numFmt w:val="bullet"/>
      <w:lvlText w:val="•"/>
      <w:lvlJc w:val="left"/>
      <w:pPr>
        <w:ind w:left="4712" w:hanging="233"/>
      </w:pPr>
      <w:rPr>
        <w:rFonts w:hint="default"/>
      </w:rPr>
    </w:lvl>
    <w:lvl w:ilvl="5" w:tplc="8B9699CE">
      <w:numFmt w:val="bullet"/>
      <w:lvlText w:val="•"/>
      <w:lvlJc w:val="left"/>
      <w:pPr>
        <w:ind w:left="5650" w:hanging="233"/>
      </w:pPr>
      <w:rPr>
        <w:rFonts w:hint="default"/>
      </w:rPr>
    </w:lvl>
    <w:lvl w:ilvl="6" w:tplc="EA60182C">
      <w:numFmt w:val="bullet"/>
      <w:lvlText w:val="•"/>
      <w:lvlJc w:val="left"/>
      <w:pPr>
        <w:ind w:left="6588" w:hanging="233"/>
      </w:pPr>
      <w:rPr>
        <w:rFonts w:hint="default"/>
      </w:rPr>
    </w:lvl>
    <w:lvl w:ilvl="7" w:tplc="9C1C6DE0">
      <w:numFmt w:val="bullet"/>
      <w:lvlText w:val="•"/>
      <w:lvlJc w:val="left"/>
      <w:pPr>
        <w:ind w:left="7526" w:hanging="233"/>
      </w:pPr>
      <w:rPr>
        <w:rFonts w:hint="default"/>
      </w:rPr>
    </w:lvl>
    <w:lvl w:ilvl="8" w:tplc="AE72D192"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6" w15:restartNumberingAfterBreak="0">
    <w:nsid w:val="6CDF6D1B"/>
    <w:multiLevelType w:val="hybridMultilevel"/>
    <w:tmpl w:val="F08A9738"/>
    <w:lvl w:ilvl="0" w:tplc="C762B59A">
      <w:start w:val="1"/>
      <w:numFmt w:val="decimal"/>
      <w:lvlText w:val="%1."/>
      <w:lvlJc w:val="left"/>
      <w:pPr>
        <w:ind w:left="958" w:hanging="2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4EE2CE58">
      <w:numFmt w:val="bullet"/>
      <w:lvlText w:val="•"/>
      <w:lvlJc w:val="left"/>
      <w:pPr>
        <w:ind w:left="1898" w:hanging="233"/>
      </w:pPr>
      <w:rPr>
        <w:rFonts w:hint="default"/>
      </w:rPr>
    </w:lvl>
    <w:lvl w:ilvl="2" w:tplc="C5980802">
      <w:numFmt w:val="bullet"/>
      <w:lvlText w:val="•"/>
      <w:lvlJc w:val="left"/>
      <w:pPr>
        <w:ind w:left="2836" w:hanging="233"/>
      </w:pPr>
      <w:rPr>
        <w:rFonts w:hint="default"/>
      </w:rPr>
    </w:lvl>
    <w:lvl w:ilvl="3" w:tplc="78A00778">
      <w:numFmt w:val="bullet"/>
      <w:lvlText w:val="•"/>
      <w:lvlJc w:val="left"/>
      <w:pPr>
        <w:ind w:left="3774" w:hanging="233"/>
      </w:pPr>
      <w:rPr>
        <w:rFonts w:hint="default"/>
      </w:rPr>
    </w:lvl>
    <w:lvl w:ilvl="4" w:tplc="FC8C3930">
      <w:numFmt w:val="bullet"/>
      <w:lvlText w:val="•"/>
      <w:lvlJc w:val="left"/>
      <w:pPr>
        <w:ind w:left="4712" w:hanging="233"/>
      </w:pPr>
      <w:rPr>
        <w:rFonts w:hint="default"/>
      </w:rPr>
    </w:lvl>
    <w:lvl w:ilvl="5" w:tplc="56BCBD60">
      <w:numFmt w:val="bullet"/>
      <w:lvlText w:val="•"/>
      <w:lvlJc w:val="left"/>
      <w:pPr>
        <w:ind w:left="5650" w:hanging="233"/>
      </w:pPr>
      <w:rPr>
        <w:rFonts w:hint="default"/>
      </w:rPr>
    </w:lvl>
    <w:lvl w:ilvl="6" w:tplc="905ED660">
      <w:numFmt w:val="bullet"/>
      <w:lvlText w:val="•"/>
      <w:lvlJc w:val="left"/>
      <w:pPr>
        <w:ind w:left="6588" w:hanging="233"/>
      </w:pPr>
      <w:rPr>
        <w:rFonts w:hint="default"/>
      </w:rPr>
    </w:lvl>
    <w:lvl w:ilvl="7" w:tplc="C3C6101E">
      <w:numFmt w:val="bullet"/>
      <w:lvlText w:val="•"/>
      <w:lvlJc w:val="left"/>
      <w:pPr>
        <w:ind w:left="7526" w:hanging="233"/>
      </w:pPr>
      <w:rPr>
        <w:rFonts w:hint="default"/>
      </w:rPr>
    </w:lvl>
    <w:lvl w:ilvl="8" w:tplc="CD5CDD6A"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7" w15:restartNumberingAfterBreak="0">
    <w:nsid w:val="75D42457"/>
    <w:multiLevelType w:val="hybridMultilevel"/>
    <w:tmpl w:val="A12C9396"/>
    <w:lvl w:ilvl="0" w:tplc="8D50D3F6">
      <w:start w:val="8"/>
      <w:numFmt w:val="decimal"/>
      <w:lvlText w:val="%1."/>
      <w:lvlJc w:val="left"/>
      <w:pPr>
        <w:ind w:left="958" w:hanging="2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3F389E42">
      <w:numFmt w:val="bullet"/>
      <w:lvlText w:val="•"/>
      <w:lvlJc w:val="left"/>
      <w:pPr>
        <w:ind w:left="1898" w:hanging="233"/>
      </w:pPr>
      <w:rPr>
        <w:rFonts w:hint="default"/>
      </w:rPr>
    </w:lvl>
    <w:lvl w:ilvl="2" w:tplc="E0E8C430">
      <w:numFmt w:val="bullet"/>
      <w:lvlText w:val="•"/>
      <w:lvlJc w:val="left"/>
      <w:pPr>
        <w:ind w:left="2836" w:hanging="233"/>
      </w:pPr>
      <w:rPr>
        <w:rFonts w:hint="default"/>
      </w:rPr>
    </w:lvl>
    <w:lvl w:ilvl="3" w:tplc="0E5C4F16">
      <w:numFmt w:val="bullet"/>
      <w:lvlText w:val="•"/>
      <w:lvlJc w:val="left"/>
      <w:pPr>
        <w:ind w:left="3774" w:hanging="233"/>
      </w:pPr>
      <w:rPr>
        <w:rFonts w:hint="default"/>
      </w:rPr>
    </w:lvl>
    <w:lvl w:ilvl="4" w:tplc="5114C6CA">
      <w:numFmt w:val="bullet"/>
      <w:lvlText w:val="•"/>
      <w:lvlJc w:val="left"/>
      <w:pPr>
        <w:ind w:left="4712" w:hanging="233"/>
      </w:pPr>
      <w:rPr>
        <w:rFonts w:hint="default"/>
      </w:rPr>
    </w:lvl>
    <w:lvl w:ilvl="5" w:tplc="B85C540E">
      <w:numFmt w:val="bullet"/>
      <w:lvlText w:val="•"/>
      <w:lvlJc w:val="left"/>
      <w:pPr>
        <w:ind w:left="5650" w:hanging="233"/>
      </w:pPr>
      <w:rPr>
        <w:rFonts w:hint="default"/>
      </w:rPr>
    </w:lvl>
    <w:lvl w:ilvl="6" w:tplc="0608A88E">
      <w:numFmt w:val="bullet"/>
      <w:lvlText w:val="•"/>
      <w:lvlJc w:val="left"/>
      <w:pPr>
        <w:ind w:left="6588" w:hanging="233"/>
      </w:pPr>
      <w:rPr>
        <w:rFonts w:hint="default"/>
      </w:rPr>
    </w:lvl>
    <w:lvl w:ilvl="7" w:tplc="BAA87860">
      <w:numFmt w:val="bullet"/>
      <w:lvlText w:val="•"/>
      <w:lvlJc w:val="left"/>
      <w:pPr>
        <w:ind w:left="7526" w:hanging="233"/>
      </w:pPr>
      <w:rPr>
        <w:rFonts w:hint="default"/>
      </w:rPr>
    </w:lvl>
    <w:lvl w:ilvl="8" w:tplc="577EFFAA">
      <w:numFmt w:val="bullet"/>
      <w:lvlText w:val="•"/>
      <w:lvlJc w:val="left"/>
      <w:pPr>
        <w:ind w:left="8464" w:hanging="233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ca Gerber">
    <w15:presenceInfo w15:providerId="AD" w15:userId="S::mgerber@uc.cl::d78d6a5e-374f-4bee-b4de-0fa1f928cc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869"/>
    <w:rsid w:val="00006869"/>
    <w:rsid w:val="00037538"/>
    <w:rsid w:val="00072371"/>
    <w:rsid w:val="00573848"/>
    <w:rsid w:val="0078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1D7E02"/>
  <w15:docId w15:val="{13C61631-254F-4B60-A896-807D4B93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72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1" w:lineRule="exact"/>
      <w:ind w:left="958" w:hanging="233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072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3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371"/>
    <w:rPr>
      <w:rFonts w:ascii="Tahoma" w:eastAsia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371"/>
    <w:rPr>
      <w:rFonts w:ascii="Tahoma" w:eastAsia="Tahoma" w:hAnsi="Tahoma" w:cs="Tahoma"/>
      <w:b/>
      <w:bCs/>
      <w:sz w:val="20"/>
      <w:szCs w:val="20"/>
    </w:rPr>
  </w:style>
  <w:style w:type="paragraph" w:customStyle="1" w:styleId="LO-normal">
    <w:name w:val="LO-normal"/>
    <w:qFormat/>
    <w:rsid w:val="00072371"/>
    <w:pPr>
      <w:widowControl/>
      <w:suppressAutoHyphens/>
      <w:autoSpaceDE/>
      <w:autoSpaceDN/>
      <w:ind w:left="-284" w:right="-284"/>
    </w:pPr>
    <w:rPr>
      <w:rFonts w:ascii="Calibri" w:eastAsia="Calibri" w:hAnsi="Calibri" w:cs="Calibri"/>
      <w:lang w:val="es-C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Cuestionario Movid_Final</vt:lpstr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Movid_Final</dc:title>
  <dc:creator>MACBOOK</dc:creator>
  <cp:lastModifiedBy>Monica Gerber</cp:lastModifiedBy>
  <cp:revision>2</cp:revision>
  <dcterms:created xsi:type="dcterms:W3CDTF">2021-06-03T15:33:00Z</dcterms:created>
  <dcterms:modified xsi:type="dcterms:W3CDTF">2021-06-03T15:33:00Z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Word</vt:lpwstr>
  </property>
  <property fmtid="{D5CDD505-2E9C-101B-9397-08002B2CF9AE}" pid="4" name="LastSaved">
    <vt:filetime>2021-06-02T00:00:00Z</vt:filetime>
  </property>
</Properties>
</file>